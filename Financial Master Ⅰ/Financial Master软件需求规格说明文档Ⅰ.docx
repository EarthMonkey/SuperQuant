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829D2" w14:textId="77777777"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3E191FF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4EC869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60F56291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0D3489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94A2A0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552F787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192D4ABE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799928DF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3C1E8A7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107090A" w14:textId="77777777" w:rsidR="0014271B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45F28B37" w14:textId="77777777" w:rsidR="0014271B" w:rsidRPr="00BF3AAE" w:rsidRDefault="0014271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14:paraId="04D39ADF" w14:textId="77777777"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14:paraId="44E900FA" w14:textId="77777777" w:rsidR="005364EB" w:rsidRPr="00BF3AAE" w:rsidRDefault="00AA7DF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Finanial</w:t>
      </w:r>
      <w:r>
        <w:rPr>
          <w:rFonts w:asciiTheme="minorEastAsia" w:hAnsiTheme="minorEastAsia"/>
          <w:lang w:eastAsia="zh-CN"/>
        </w:rPr>
        <w:t xml:space="preserve"> Master</w:t>
      </w:r>
    </w:p>
    <w:p w14:paraId="39D757DA" w14:textId="77777777" w:rsidR="005364EB" w:rsidRPr="00BF3AAE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软件需求规格说明</w:t>
      </w:r>
    </w:p>
    <w:p w14:paraId="155228A7" w14:textId="09721B42" w:rsidR="005364EB" w:rsidRDefault="00515F5B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</w:t>
      </w:r>
      <w:bookmarkStart w:id="0" w:name="_GoBack"/>
      <w:bookmarkEnd w:id="0"/>
      <w:r>
        <w:rPr>
          <w:rFonts w:asciiTheme="minorEastAsia" w:hAnsiTheme="minorEastAsia"/>
          <w:lang w:eastAsia="zh-CN"/>
        </w:rPr>
        <w:t>1.2</w:t>
      </w:r>
    </w:p>
    <w:p w14:paraId="0BEE5C13" w14:textId="77777777"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14:paraId="524EEA5E" w14:textId="77777777" w:rsidR="0014271B" w:rsidRPr="00BF3AAE" w:rsidRDefault="0014271B" w:rsidP="005364EB">
      <w:pPr>
        <w:pStyle w:val="ByLine"/>
        <w:rPr>
          <w:rFonts w:asciiTheme="minorEastAsia" w:hAnsiTheme="minorEastAsia"/>
          <w:lang w:eastAsia="zh-CN"/>
        </w:rPr>
      </w:pPr>
    </w:p>
    <w:p w14:paraId="3881EB18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14:paraId="6B24D47A" w14:textId="77777777" w:rsidR="005364EB" w:rsidRPr="00BF3AAE" w:rsidRDefault="0014271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14:paraId="7EF84793" w14:textId="77777777"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14271B"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14271B">
        <w:rPr>
          <w:rFonts w:asciiTheme="minorEastAsia" w:hAnsiTheme="minorEastAsia"/>
          <w:sz w:val="40"/>
          <w:lang w:eastAsia="zh-CN"/>
        </w:rPr>
        <w:t>1</w:t>
      </w:r>
    </w:p>
    <w:p w14:paraId="15DECAF7" w14:textId="77777777"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D851E4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F1D2340" w14:textId="77777777"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14:paraId="3BDE0699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14:paraId="1B8B231F" w14:textId="77777777" w:rsidTr="00292EFB">
        <w:tc>
          <w:tcPr>
            <w:tcW w:w="1668" w:type="dxa"/>
            <w:tcBorders>
              <w:bottom w:val="double" w:sz="12" w:space="0" w:color="auto"/>
            </w:tcBorders>
          </w:tcPr>
          <w:p w14:paraId="4FAFE5D6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2A111CCF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6D8AF169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065C3C8A" w14:textId="77777777"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EB56C6" w:rsidRPr="00BF3AAE" w14:paraId="16CF2787" w14:textId="77777777" w:rsidTr="00655185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43CF1D73" w14:textId="77777777"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7BA99FA9" w14:textId="77777777" w:rsidR="00EB56C6" w:rsidRDefault="0014271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</w:t>
            </w:r>
            <w:r w:rsidR="00EB56C6"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3</w:t>
            </w:r>
            <w:r w:rsidR="00EB56C6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355F2343" w14:textId="77777777" w:rsidR="00EB56C6" w:rsidRDefault="0014271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草本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1DD88766" w14:textId="77777777" w:rsidR="00655185" w:rsidRDefault="00EB56C6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</w:t>
            </w:r>
            <w:r w:rsidR="0014271B"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14271B">
              <w:rPr>
                <w:rFonts w:asciiTheme="minorEastAsia" w:eastAsiaTheme="minorEastAsia" w:hAnsiTheme="minorEastAsia"/>
              </w:rPr>
              <w:t>草稿</w:t>
            </w:r>
          </w:p>
        </w:tc>
      </w:tr>
      <w:tr w:rsidR="00655185" w:rsidRPr="00BF3AAE" w14:paraId="6D8F66F5" w14:textId="77777777" w:rsidTr="00515F5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14:paraId="242C26DC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阙俊杰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14:paraId="4CDB7DF8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2016-3-3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14:paraId="1B7C67D7" w14:textId="77777777" w:rsidR="00655185" w:rsidRDefault="00655185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完善用户界面部分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14:paraId="0EA8674B" w14:textId="77777777" w:rsidR="00655185" w:rsidRDefault="00655185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V1.1 </w:t>
            </w:r>
            <w:r>
              <w:rPr>
                <w:rFonts w:asciiTheme="minorEastAsia" w:eastAsiaTheme="minorEastAsia" w:hAnsiTheme="minorEastAsia" w:hint="eastAsia"/>
              </w:rPr>
              <w:t>草稿</w:t>
            </w:r>
          </w:p>
        </w:tc>
      </w:tr>
      <w:tr w:rsidR="00515F5B" w:rsidRPr="00BF3AAE" w14:paraId="5390B312" w14:textId="77777777" w:rsidTr="00292EFB">
        <w:tc>
          <w:tcPr>
            <w:tcW w:w="1668" w:type="dxa"/>
            <w:tcBorders>
              <w:top w:val="single" w:sz="4" w:space="0" w:color="auto"/>
            </w:tcBorders>
          </w:tcPr>
          <w:p w14:paraId="57E15356" w14:textId="643D51BC" w:rsidR="00515F5B" w:rsidRDefault="00515F5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14:paraId="7A46F40A" w14:textId="1F7584BF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2016-3-4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14:paraId="0F0D0FC2" w14:textId="69D8048D" w:rsidR="00515F5B" w:rsidRDefault="00515F5B" w:rsidP="008A60BB">
            <w:pPr>
              <w:spacing w:before="40" w:after="40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完善功能需求和非功能需求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14:paraId="03223D27" w14:textId="3AAC6AB4" w:rsidR="00515F5B" w:rsidRDefault="00515F5B" w:rsidP="0014271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完整版</w:t>
            </w:r>
          </w:p>
        </w:tc>
      </w:tr>
    </w:tbl>
    <w:p w14:paraId="316DC67B" w14:textId="77777777"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14:paraId="5B6431BA" w14:textId="77777777"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D851E4">
          <w:headerReference w:type="default" r:id="rId9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DD48CA1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lastRenderedPageBreak/>
        <w:t>引言</w:t>
      </w:r>
    </w:p>
    <w:p w14:paraId="4E23D115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14:paraId="4F18EF3D" w14:textId="77777777" w:rsidR="00BB1286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本文档描述了</w:t>
      </w:r>
      <w:r w:rsidR="00797A05">
        <w:rPr>
          <w:rFonts w:asciiTheme="minorEastAsia" w:hAnsiTheme="minorEastAsia" w:hint="eastAsia"/>
        </w:rPr>
        <w:t>Finanial</w:t>
      </w:r>
      <w:r w:rsidR="00797A05">
        <w:rPr>
          <w:rFonts w:asciiTheme="minorEastAsia" w:hAnsiTheme="minorEastAsia"/>
        </w:rPr>
        <w:t xml:space="preserve"> Master</w:t>
      </w:r>
      <w:r w:rsidRPr="00BF3AAE">
        <w:rPr>
          <w:rFonts w:asciiTheme="minorEastAsia" w:eastAsiaTheme="minorEastAsia" w:hAnsiTheme="minorEastAsia" w:hint="eastAsia"/>
        </w:rPr>
        <w:t>的功能需求和非功能需求。开发小组的软件系统实现与验证工作都以此文档为依据。</w:t>
      </w:r>
    </w:p>
    <w:p w14:paraId="0A9EE47C" w14:textId="77777777" w:rsidR="00337897" w:rsidRPr="00BF3AAE" w:rsidRDefault="00337897" w:rsidP="00337897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除特殊说明之外，本文档所包含的需求都是高优先级需求。</w:t>
      </w:r>
    </w:p>
    <w:p w14:paraId="0CB01D0D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范围</w:t>
      </w:r>
    </w:p>
    <w:p w14:paraId="5B573172" w14:textId="77777777" w:rsidR="00BB1286" w:rsidRDefault="00797A05" w:rsidP="00CA4081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Finanial</w:t>
      </w:r>
      <w:r>
        <w:rPr>
          <w:rFonts w:asciiTheme="minorEastAsia" w:hAnsiTheme="minorEastAsia"/>
        </w:rPr>
        <w:t xml:space="preserve"> Master</w:t>
      </w:r>
      <w:r w:rsidR="004D310D" w:rsidRPr="00BF3AAE">
        <w:rPr>
          <w:rFonts w:asciiTheme="minorEastAsia" w:eastAsiaTheme="minorEastAsia" w:hAnsiTheme="minorEastAsia" w:hint="eastAsia"/>
        </w:rPr>
        <w:t>是</w:t>
      </w:r>
      <w:r>
        <w:rPr>
          <w:rFonts w:asciiTheme="minorEastAsia" w:eastAsiaTheme="minorEastAsia" w:hAnsiTheme="minorEastAsia" w:hint="eastAsia"/>
        </w:rPr>
        <w:t>一款股票数据分析软件，</w:t>
      </w:r>
      <w:r w:rsidR="00A4664C">
        <w:rPr>
          <w:rFonts w:asciiTheme="minorEastAsia" w:eastAsiaTheme="minorEastAsia" w:hAnsiTheme="minorEastAsia" w:hint="eastAsia"/>
        </w:rPr>
        <w:t>迭代一部分主要包括产看股票、查看大盘数据两个用例。</w:t>
      </w:r>
    </w:p>
    <w:p w14:paraId="5310ED3D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/>
        </w:rPr>
      </w:pPr>
    </w:p>
    <w:p w14:paraId="4B6A2E00" w14:textId="77777777" w:rsidR="00945C5F" w:rsidRDefault="00945C5F" w:rsidP="00CA4081">
      <w:pPr>
        <w:ind w:firstLineChars="200" w:firstLine="420"/>
        <w:rPr>
          <w:rFonts w:asciiTheme="minorEastAsia" w:eastAsiaTheme="minorEastAsia" w:hAnsiTheme="minorEastAsia" w:hint="eastAsia"/>
        </w:rPr>
      </w:pPr>
    </w:p>
    <w:p w14:paraId="5FFC1F96" w14:textId="637322F5" w:rsidR="00945C5F" w:rsidRDefault="00945C5F" w:rsidP="00CA4081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项目迭代一整体用例图：</w:t>
      </w:r>
    </w:p>
    <w:p w14:paraId="6654A9C3" w14:textId="79BF7B25" w:rsidR="00945C5F" w:rsidRPr="00BF3AAE" w:rsidRDefault="00945C5F" w:rsidP="00CA4081">
      <w:pPr>
        <w:ind w:firstLineChars="200" w:firstLine="42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 wp14:anchorId="41E42E22" wp14:editId="1B7E55B0">
            <wp:extent cx="4381500" cy="381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C552" w14:textId="77777777"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参考文献</w:t>
      </w:r>
    </w:p>
    <w:p w14:paraId="0D6EABA4" w14:textId="77777777"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14:paraId="69BB65AD" w14:textId="77777777" w:rsidR="00BB1286" w:rsidRPr="00BF3AAE" w:rsidRDefault="00797A05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快递管理系统MS</w:t>
      </w:r>
      <w:r w:rsidRPr="00BF3AAE">
        <w:rPr>
          <w:rFonts w:asciiTheme="minorEastAsia" w:eastAsiaTheme="minorEastAsia" w:hAnsiTheme="minorEastAsia"/>
        </w:rPr>
        <w:t>E</w:t>
      </w:r>
      <w:r>
        <w:rPr>
          <w:rFonts w:asciiTheme="minorEastAsia" w:eastAsiaTheme="minorEastAsia" w:hAnsiTheme="minorEastAsia"/>
        </w:rPr>
        <w:t>需求规格说明书</w:t>
      </w:r>
    </w:p>
    <w:p w14:paraId="55389967" w14:textId="77777777"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总体描述</w:t>
      </w:r>
    </w:p>
    <w:p w14:paraId="7761F269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前景</w:t>
      </w:r>
    </w:p>
    <w:p w14:paraId="039D98DD" w14:textId="77777777" w:rsidR="003F7E7E" w:rsidRPr="00BF3AAE" w:rsidRDefault="004C03FD" w:rsidP="00FA0FA1">
      <w:pPr>
        <w:pStyle w:val="ab"/>
        <w:ind w:left="555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AnyQuant数据API是</w:t>
      </w:r>
      <w:r>
        <w:rPr>
          <w:rFonts w:asciiTheme="minorEastAsia" w:eastAsiaTheme="minorEastAsia" w:hAnsiTheme="minorEastAsia"/>
        </w:rPr>
        <w:t>AnyQuant开发的一个开放数据</w:t>
      </w:r>
      <w:r>
        <w:rPr>
          <w:rFonts w:asciiTheme="minorEastAsia" w:eastAsiaTheme="minorEastAsia" w:hAnsiTheme="minorEastAsia" w:hint="eastAsia"/>
        </w:rPr>
        <w:t>API，主要提供了国内A股历史数据的访问，涵盖了基本所有A股数据从2006年开始的每天交易数据，数据包括每天的开盘、收盘、最高最低、成交量等基本数据。将数据A</w:t>
      </w:r>
      <w:r>
        <w:rPr>
          <w:rFonts w:asciiTheme="minorEastAsia" w:eastAsiaTheme="minorEastAsia" w:hAnsiTheme="minorEastAsia"/>
        </w:rPr>
        <w:t>PI应用到项目中，最终构建一个基于</w:t>
      </w:r>
      <w:r>
        <w:rPr>
          <w:rFonts w:asciiTheme="minorEastAsia" w:eastAsiaTheme="minorEastAsia" w:hAnsiTheme="minorEastAsia" w:hint="eastAsia"/>
        </w:rPr>
        <w:t>Java</w:t>
      </w:r>
      <w:r>
        <w:rPr>
          <w:rFonts w:asciiTheme="minorEastAsia" w:eastAsiaTheme="minorEastAsia" w:hAnsiTheme="minorEastAsia"/>
        </w:rPr>
        <w:t xml:space="preserve"> Applet的股票分析展现软件——Financial Master</w:t>
      </w:r>
      <w:r w:rsidR="00FA0FA1">
        <w:rPr>
          <w:rFonts w:asciiTheme="minorEastAsia" w:eastAsiaTheme="minorEastAsia" w:hAnsiTheme="minorEastAsia"/>
        </w:rPr>
        <w:t>。通过对股票数据的展现和分析，能给出让人比较感兴趣的结论和报告，或者有比较新颖的展现图表等方式。</w:t>
      </w:r>
    </w:p>
    <w:p w14:paraId="4FFE0D5B" w14:textId="77777777" w:rsidR="00625113" w:rsidRPr="00BF3AAE" w:rsidRDefault="007C0304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商品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功能</w:t>
      </w:r>
    </w:p>
    <w:p w14:paraId="6053494D" w14:textId="77777777" w:rsidR="00FA0FA1" w:rsidRPr="00FA0FA1" w:rsidRDefault="001B1E93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SF1：</w:t>
      </w:r>
      <w:r w:rsidR="00FA0FA1" w:rsidRPr="00FA0FA1">
        <w:rPr>
          <w:rFonts w:asciiTheme="minorEastAsia" w:eastAsiaTheme="minorEastAsia" w:hAnsiTheme="minorEastAsia" w:hint="eastAsia"/>
        </w:rPr>
        <w:t>列表</w:t>
      </w:r>
      <w:r w:rsidR="00FA0FA1" w:rsidRPr="00FA0FA1">
        <w:rPr>
          <w:rFonts w:asciiTheme="minorEastAsia" w:eastAsiaTheme="minorEastAsia" w:hAnsiTheme="minorEastAsia"/>
        </w:rPr>
        <w:t>显示所有股票，</w:t>
      </w:r>
      <w:r w:rsidR="00FA0FA1" w:rsidRPr="00FA0FA1">
        <w:rPr>
          <w:rFonts w:asciiTheme="minorEastAsia" w:eastAsiaTheme="minorEastAsia" w:hAnsiTheme="minorEastAsia" w:hint="eastAsia"/>
        </w:rPr>
        <w:t>及</w:t>
      </w:r>
      <w:r w:rsidR="00FA0FA1" w:rsidRPr="00FA0FA1">
        <w:rPr>
          <w:rFonts w:asciiTheme="minorEastAsia" w:eastAsiaTheme="minorEastAsia" w:hAnsiTheme="minorEastAsia"/>
        </w:rPr>
        <w:t>每一股票的</w:t>
      </w:r>
      <w:r w:rsidR="00FA0FA1" w:rsidRPr="00FA0FA1">
        <w:rPr>
          <w:rFonts w:asciiTheme="minorEastAsia" w:eastAsiaTheme="minorEastAsia" w:hAnsiTheme="minorEastAsia" w:hint="eastAsia"/>
        </w:rPr>
        <w:t>基本</w:t>
      </w:r>
      <w:r w:rsidR="00FA0FA1" w:rsidRPr="00FA0FA1">
        <w:rPr>
          <w:rFonts w:asciiTheme="minorEastAsia" w:eastAsiaTheme="minorEastAsia" w:hAnsiTheme="minorEastAsia"/>
        </w:rPr>
        <w:t>信息（股票代码，</w:t>
      </w:r>
      <w:r w:rsidR="00FA0FA1" w:rsidRPr="00FA0FA1">
        <w:rPr>
          <w:rFonts w:asciiTheme="minorEastAsia" w:eastAsiaTheme="minorEastAsia" w:hAnsiTheme="minorEastAsia" w:hint="eastAsia"/>
        </w:rPr>
        <w:t>最新</w:t>
      </w:r>
      <w:r w:rsidR="00FA0FA1" w:rsidRPr="00FA0FA1">
        <w:rPr>
          <w:rFonts w:asciiTheme="minorEastAsia" w:eastAsiaTheme="minorEastAsia" w:hAnsiTheme="minorEastAsia"/>
        </w:rPr>
        <w:t>开盘价、</w:t>
      </w:r>
      <w:r w:rsidR="00FA0FA1" w:rsidRPr="00FA0FA1">
        <w:rPr>
          <w:rFonts w:asciiTheme="minorEastAsia" w:eastAsiaTheme="minorEastAsia" w:hAnsiTheme="minorEastAsia" w:hint="eastAsia"/>
        </w:rPr>
        <w:t>收盘价</w:t>
      </w:r>
      <w:r w:rsidR="00FA0FA1" w:rsidRPr="00FA0FA1">
        <w:rPr>
          <w:rFonts w:asciiTheme="minorEastAsia" w:eastAsiaTheme="minorEastAsia" w:hAnsiTheme="minorEastAsia"/>
        </w:rPr>
        <w:t>）</w:t>
      </w:r>
    </w:p>
    <w:p w14:paraId="763008BA" w14:textId="77777777" w:rsidR="008C7550" w:rsidRPr="00FA0FA1" w:rsidRDefault="00FA0FA1" w:rsidP="00FA0FA1">
      <w:pPr>
        <w:rPr>
          <w:rFonts w:asciiTheme="minorEastAsia" w:eastAsiaTheme="minorEastAsia" w:hAnsiTheme="minorEastAsia"/>
        </w:rPr>
      </w:pPr>
      <w:r w:rsidRPr="00FA0FA1">
        <w:rPr>
          <w:rFonts w:asciiTheme="minorEastAsia" w:eastAsiaTheme="minorEastAsia" w:hAnsiTheme="minorEastAsia" w:hint="eastAsia"/>
        </w:rPr>
        <w:t>SF</w:t>
      </w:r>
      <w:r w:rsidRPr="00FA0FA1">
        <w:rPr>
          <w:rFonts w:asciiTheme="minorEastAsia" w:eastAsiaTheme="minorEastAsia" w:hAnsiTheme="minorEastAsia"/>
        </w:rPr>
        <w:t>2</w:t>
      </w:r>
      <w:r w:rsidRPr="00FA0FA1">
        <w:rPr>
          <w:rFonts w:asciiTheme="minorEastAsia" w:eastAsiaTheme="minorEastAsia" w:hAnsiTheme="minorEastAsia" w:hint="eastAsia"/>
        </w:rPr>
        <w:t>：</w:t>
      </w:r>
      <w:r w:rsidRPr="00FA0FA1">
        <w:rPr>
          <w:rFonts w:asciiTheme="minorEastAsia" w:eastAsiaTheme="minorEastAsia" w:hAnsiTheme="minorEastAsia"/>
        </w:rPr>
        <w:t>允许查看某一股票的具体信息，显示过去一段时间</w:t>
      </w:r>
      <w:r w:rsidRPr="00FA0FA1">
        <w:rPr>
          <w:rFonts w:asciiTheme="minorEastAsia" w:eastAsiaTheme="minorEastAsia" w:hAnsiTheme="minorEastAsia" w:hint="eastAsia"/>
        </w:rPr>
        <w:t>的</w:t>
      </w:r>
      <w:r w:rsidRPr="00FA0FA1">
        <w:rPr>
          <w:rFonts w:asciiTheme="minorEastAsia" w:eastAsiaTheme="minorEastAsia" w:hAnsiTheme="minorEastAsia"/>
        </w:rPr>
        <w:t>股票信息（</w:t>
      </w:r>
      <w:r w:rsidRPr="00FA0FA1">
        <w:rPr>
          <w:rFonts w:asciiTheme="minorEastAsia" w:eastAsiaTheme="minorEastAsia" w:hAnsiTheme="minorEastAsia" w:hint="eastAsia"/>
        </w:rPr>
        <w:t>默认为</w:t>
      </w:r>
      <w:r w:rsidRPr="00FA0FA1">
        <w:rPr>
          <w:rFonts w:asciiTheme="minorEastAsia" w:eastAsiaTheme="minorEastAsia" w:hAnsiTheme="minorEastAsia"/>
        </w:rPr>
        <w:t>过去一个月），</w:t>
      </w:r>
      <w:r w:rsidRPr="00FA0FA1">
        <w:rPr>
          <w:rFonts w:asciiTheme="minorEastAsia" w:eastAsiaTheme="minorEastAsia" w:hAnsiTheme="minorEastAsia" w:hint="eastAsia"/>
        </w:rPr>
        <w:t>包括</w:t>
      </w:r>
      <w:r w:rsidRPr="00FA0FA1">
        <w:rPr>
          <w:rFonts w:asciiTheme="minorEastAsia" w:eastAsiaTheme="minorEastAsia" w:hAnsiTheme="minorEastAsia"/>
        </w:rPr>
        <w:t>开盘价、</w:t>
      </w:r>
      <w:r w:rsidRPr="00FA0FA1">
        <w:rPr>
          <w:rFonts w:asciiTheme="minorEastAsia" w:eastAsiaTheme="minorEastAsia" w:hAnsiTheme="minorEastAsia" w:hint="eastAsia"/>
        </w:rPr>
        <w:t>收盘价</w:t>
      </w:r>
      <w:r w:rsidRPr="00FA0FA1">
        <w:rPr>
          <w:rFonts w:asciiTheme="minorEastAsia" w:eastAsiaTheme="minorEastAsia" w:hAnsiTheme="minorEastAsia"/>
        </w:rPr>
        <w:t>、</w:t>
      </w:r>
      <w:r w:rsidRPr="00FA0FA1">
        <w:rPr>
          <w:rFonts w:asciiTheme="minorEastAsia" w:eastAsiaTheme="minorEastAsia" w:hAnsiTheme="minorEastAsia" w:hint="eastAsia"/>
        </w:rPr>
        <w:t>最高</w:t>
      </w:r>
      <w:r w:rsidRPr="00FA0FA1">
        <w:rPr>
          <w:rFonts w:asciiTheme="minorEastAsia" w:eastAsiaTheme="minorEastAsia" w:hAnsiTheme="minorEastAsia"/>
        </w:rPr>
        <w:t>最低价、</w:t>
      </w:r>
      <w:r w:rsidRPr="00FA0FA1">
        <w:rPr>
          <w:rFonts w:asciiTheme="minorEastAsia" w:eastAsiaTheme="minorEastAsia" w:hAnsiTheme="minorEastAsia" w:hint="eastAsia"/>
        </w:rPr>
        <w:t>交易量</w:t>
      </w:r>
      <w:r w:rsidRPr="00FA0FA1">
        <w:rPr>
          <w:rFonts w:asciiTheme="minorEastAsia" w:eastAsiaTheme="minorEastAsia" w:hAnsiTheme="minorEastAsia"/>
        </w:rPr>
        <w:t>、交易总金额。</w:t>
      </w:r>
    </w:p>
    <w:p w14:paraId="2BCBCE25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在查看股票详细信息时，提供过滤数据的功能。用户可以根据时间（时间点/段）、最高价、最低价等筛选条件筛选数据。</w:t>
      </w:r>
    </w:p>
    <w:p w14:paraId="44B01D9C" w14:textId="77777777" w:rsidR="00FA0FA1" w:rsidRDefault="00FA0FA1" w:rsidP="00FA0FA1">
      <w:p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SF</w:t>
      </w:r>
      <w:r>
        <w:rPr>
          <w:rFonts w:asciiTheme="minorEastAsia" w:eastAsiaTheme="minorEastAsia" w:hAnsiTheme="minor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eastAsiaTheme="minorEastAsia" w:hAnsiTheme="minorEastAsia" w:hint="eastAsia"/>
        </w:rPr>
        <w:t>查看大盘数据，同时提供筛选数据的功能。即可以显示不同时间段的大盘走势图。</w:t>
      </w:r>
    </w:p>
    <w:p w14:paraId="336CBE0B" w14:textId="77777777" w:rsidR="00774858" w:rsidRPr="00FA0FA1" w:rsidRDefault="00625113" w:rsidP="00FA0FA1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用户特征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6"/>
        <w:gridCol w:w="7717"/>
      </w:tblGrid>
      <w:tr w:rsidR="00BF3AAE" w:rsidRPr="00BF3AAE" w14:paraId="2841865C" w14:textId="77777777" w:rsidTr="00181115">
        <w:tc>
          <w:tcPr>
            <w:tcW w:w="1526" w:type="dxa"/>
            <w:vAlign w:val="center"/>
          </w:tcPr>
          <w:p w14:paraId="6DC373B3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用户</w:t>
            </w:r>
          </w:p>
        </w:tc>
        <w:tc>
          <w:tcPr>
            <w:tcW w:w="7717" w:type="dxa"/>
          </w:tcPr>
          <w:p w14:paraId="7E3A93B5" w14:textId="77777777" w:rsidR="00FE270A" w:rsidRPr="00BF3AAE" w:rsidRDefault="00FA0FA1" w:rsidP="00FE270A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该软件的用户范围比较广，既包括水平较高的专业投资者，又包括对股票略有涉猎的普通股民。通过使用该软件，期望得到新颖的结论和报告，或者可以得到更直观、更新颖的图表展示，从而使自己在投资理财方面获得帮助。</w:t>
            </w:r>
          </w:p>
        </w:tc>
      </w:tr>
    </w:tbl>
    <w:p w14:paraId="74CC37C8" w14:textId="77777777" w:rsidR="00061B87" w:rsidRPr="00BF3AAE" w:rsidRDefault="00061B87" w:rsidP="00061B8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约束</w:t>
      </w:r>
    </w:p>
    <w:p w14:paraId="5984F4FB" w14:textId="77777777" w:rsidR="00061B87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316E58" w:rsidRPr="00BF3AAE">
        <w:rPr>
          <w:rFonts w:asciiTheme="minorEastAsia" w:eastAsiaTheme="minorEastAsia" w:hAnsiTheme="minorEastAsia" w:hint="eastAsia"/>
        </w:rPr>
        <w:t>1：</w:t>
      </w:r>
      <w:r w:rsidR="00FA0FA1">
        <w:rPr>
          <w:rFonts w:asciiTheme="minorEastAsia" w:eastAsiaTheme="minorEastAsia" w:hAnsiTheme="minorEastAsia" w:hint="eastAsia"/>
        </w:rPr>
        <w:t>采用Java语言开发</w:t>
      </w:r>
    </w:p>
    <w:p w14:paraId="5CB72ECD" w14:textId="77777777" w:rsidR="00316E58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2</w:t>
      </w:r>
      <w:r w:rsidR="00316E58" w:rsidRPr="00BF3AAE">
        <w:rPr>
          <w:rFonts w:asciiTheme="minorEastAsia" w:eastAsiaTheme="minorEastAsia" w:hAnsiTheme="minorEastAsia" w:hint="eastAsia"/>
        </w:rPr>
        <w:t>：系统使用</w:t>
      </w:r>
      <w:r w:rsidR="00FA0FA1">
        <w:rPr>
          <w:rFonts w:asciiTheme="minorEastAsia" w:eastAsiaTheme="minorEastAsia" w:hAnsiTheme="minorEastAsia" w:hint="eastAsia"/>
        </w:rPr>
        <w:t>的是PC端的</w:t>
      </w:r>
      <w:r w:rsidR="00316E58" w:rsidRPr="00BF3AAE">
        <w:rPr>
          <w:rFonts w:asciiTheme="minorEastAsia" w:eastAsiaTheme="minorEastAsia" w:hAnsiTheme="minorEastAsia" w:hint="eastAsia"/>
        </w:rPr>
        <w:t>图形界面</w:t>
      </w:r>
    </w:p>
    <w:p w14:paraId="7A8B64B5" w14:textId="77777777" w:rsidR="007742CC" w:rsidRPr="00BF3AAE" w:rsidRDefault="00875B7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3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本次迭代不允许使用数据库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50A365B8" w14:textId="77777777" w:rsidR="000D6C0A" w:rsidRDefault="000D6C0A" w:rsidP="00875B7A">
      <w:pPr>
        <w:ind w:leftChars="200" w:left="840" w:hangingChars="200" w:hanging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CON</w:t>
      </w:r>
      <w:r w:rsidR="00923B1A" w:rsidRPr="00BF3AAE">
        <w:rPr>
          <w:rFonts w:asciiTheme="minorEastAsia" w:eastAsiaTheme="minorEastAsia" w:hAnsiTheme="minorEastAsia" w:hint="eastAsia"/>
        </w:rPr>
        <w:t>4</w:t>
      </w:r>
      <w:r w:rsidRPr="00BF3AAE">
        <w:rPr>
          <w:rFonts w:asciiTheme="minorEastAsia" w:eastAsiaTheme="minorEastAsia" w:hAnsiTheme="minorEastAsia" w:hint="eastAsia"/>
        </w:rPr>
        <w:t>：</w:t>
      </w:r>
      <w:r w:rsidR="00FA0FA1">
        <w:rPr>
          <w:rFonts w:asciiTheme="minorEastAsia" w:eastAsiaTheme="minorEastAsia" w:hAnsiTheme="minorEastAsia" w:hint="eastAsia"/>
        </w:rPr>
        <w:t>项目建议采用分层模型进行开发</w:t>
      </w:r>
      <w:r w:rsidRPr="00BF3AAE">
        <w:rPr>
          <w:rFonts w:asciiTheme="minorEastAsia" w:eastAsiaTheme="minorEastAsia" w:hAnsiTheme="minorEastAsia" w:hint="eastAsia"/>
        </w:rPr>
        <w:t>。</w:t>
      </w:r>
    </w:p>
    <w:p w14:paraId="27822853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CON5</w:t>
      </w:r>
      <w:r w:rsidR="00145D1C">
        <w:rPr>
          <w:rFonts w:asciiTheme="minorEastAsia" w:eastAsiaTheme="minorEastAsia" w:hAnsiTheme="minorEastAsia"/>
        </w:rPr>
        <w:t>：项目后期会增加数据来源及开放式功能。</w:t>
      </w:r>
    </w:p>
    <w:p w14:paraId="4751C1E2" w14:textId="77777777" w:rsidR="00145D1C" w:rsidRDefault="00FA0FA1" w:rsidP="00145D1C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CON6</w:t>
      </w:r>
      <w:r w:rsidR="00145D1C">
        <w:rPr>
          <w:rFonts w:asciiTheme="minorEastAsia" w:eastAsiaTheme="minorEastAsia" w:hAnsiTheme="minorEastAsia"/>
        </w:rPr>
        <w:t>：将工程行为尽可能地记录在</w:t>
      </w:r>
      <w:r w:rsidR="00145D1C">
        <w:rPr>
          <w:rFonts w:asciiTheme="minorEastAsia" w:eastAsiaTheme="minorEastAsia" w:hAnsiTheme="minorEastAsia" w:hint="eastAsia"/>
        </w:rPr>
        <w:t>Gitlab</w:t>
      </w:r>
      <w:r w:rsidR="00145D1C">
        <w:rPr>
          <w:rFonts w:asciiTheme="minorEastAsia" w:eastAsiaTheme="minorEastAsia" w:hAnsiTheme="minorEastAsia"/>
        </w:rPr>
        <w:t>上。</w:t>
      </w:r>
    </w:p>
    <w:p w14:paraId="2687CAC1" w14:textId="77777777" w:rsidR="00FA0FA1" w:rsidRPr="00FA0FA1" w:rsidRDefault="00FA0FA1" w:rsidP="00FA0FA1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CON7</w:t>
      </w:r>
      <w:r w:rsidR="00145D1C">
        <w:rPr>
          <w:rFonts w:asciiTheme="minorEastAsia" w:eastAsiaTheme="minorEastAsia" w:hAnsiTheme="minorEastAsia" w:hint="eastAsia"/>
        </w:rPr>
        <w:t>：每次迭代产品均必须附带部署说明文档。</w:t>
      </w:r>
    </w:p>
    <w:p w14:paraId="427A04D0" w14:textId="77777777" w:rsidR="00625113" w:rsidRPr="00BF3AAE" w:rsidRDefault="00625113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lastRenderedPageBreak/>
        <w:t>假设和依赖</w:t>
      </w:r>
    </w:p>
    <w:p w14:paraId="5E1769F7" w14:textId="77777777" w:rsidR="004C03FD" w:rsidRDefault="00145D1C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</w:rPr>
        <w:t>AE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：已在Any</w:t>
      </w:r>
      <w:r>
        <w:rPr>
          <w:rFonts w:asciiTheme="minorEastAsia" w:eastAsiaTheme="minorEastAsia" w:hAnsiTheme="minorEastAsia"/>
        </w:rPr>
        <w:t>Quant上注册账户并且可以使用数据</w:t>
      </w:r>
      <w:r>
        <w:rPr>
          <w:rFonts w:asciiTheme="minorEastAsia" w:eastAsiaTheme="minorEastAsia" w:hAnsiTheme="minorEastAsia" w:hint="eastAsia"/>
        </w:rPr>
        <w:t>A</w:t>
      </w:r>
      <w:r>
        <w:rPr>
          <w:rFonts w:asciiTheme="minorEastAsia" w:eastAsiaTheme="minorEastAsia" w:hAnsiTheme="minorEastAsia"/>
        </w:rPr>
        <w:t>PI</w:t>
      </w:r>
      <w:r w:rsidR="004C03FD" w:rsidRPr="009800CD">
        <w:rPr>
          <w:rFonts w:asciiTheme="minorEastAsia" w:hAnsiTheme="minorEastAsia"/>
          <w:szCs w:val="21"/>
        </w:rPr>
        <w:t xml:space="preserve"> </w:t>
      </w:r>
    </w:p>
    <w:p w14:paraId="35CD3593" w14:textId="3784341E" w:rsidR="006A2447" w:rsidRPr="009800CD" w:rsidRDefault="006A2447" w:rsidP="004C03FD">
      <w:pPr>
        <w:ind w:firstLineChars="200"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AE2：展示查看股票的列表时，预先选好几股股票</w:t>
      </w:r>
    </w:p>
    <w:p w14:paraId="434910BB" w14:textId="77777777" w:rsidR="009E07D1" w:rsidRPr="009800CD" w:rsidRDefault="009E07D1" w:rsidP="009800CD">
      <w:pPr>
        <w:ind w:leftChars="200" w:left="1050" w:hangingChars="300" w:hanging="630"/>
        <w:rPr>
          <w:rFonts w:asciiTheme="minorEastAsia" w:hAnsiTheme="minorEastAsia"/>
          <w:szCs w:val="21"/>
        </w:rPr>
      </w:pPr>
    </w:p>
    <w:p w14:paraId="6513B444" w14:textId="77777777" w:rsidR="00625113" w:rsidRPr="00BF3AAE" w:rsidRDefault="00625113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 w:rsidRPr="00BF3AAE">
        <w:rPr>
          <w:rFonts w:asciiTheme="minorEastAsia" w:hAnsiTheme="minorEastAsia" w:hint="eastAsia"/>
        </w:rPr>
        <w:t>详细需求描述</w:t>
      </w:r>
      <w:r w:rsidR="005D2EDC" w:rsidRPr="00BF3AAE">
        <w:rPr>
          <w:rFonts w:asciiTheme="minorEastAsia" w:hAnsiTheme="minorEastAsia" w:hint="eastAsia"/>
        </w:rPr>
        <w:t xml:space="preserve"> </w:t>
      </w:r>
    </w:p>
    <w:p w14:paraId="3FF788D8" w14:textId="77777777" w:rsidR="00625113" w:rsidRPr="00BF3AAE" w:rsidRDefault="00D72200" w:rsidP="0042794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对外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接口需求</w:t>
      </w:r>
    </w:p>
    <w:p w14:paraId="16498EC7" w14:textId="77777777" w:rsidR="00625113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用户界面</w:t>
      </w:r>
    </w:p>
    <w:p w14:paraId="4FB6D1F1" w14:textId="7AA87566" w:rsidR="00A41FB0" w:rsidRDefault="00A41FB0" w:rsidP="00A41FB0">
      <w:r>
        <w:t>界面图示为侧边导航栏</w:t>
      </w:r>
      <w:r>
        <w:rPr>
          <w:rFonts w:hint="eastAsia"/>
        </w:rPr>
        <w:t>web</w:t>
      </w:r>
      <w:r>
        <w:t>风格视图，左上角显示软件名称及</w:t>
      </w:r>
      <w:r>
        <w:t>logo</w:t>
      </w:r>
      <w:r>
        <w:t>，</w:t>
      </w:r>
      <w:r>
        <w:rPr>
          <w:rFonts w:hint="eastAsia"/>
        </w:rPr>
        <w:t>左侧栏</w:t>
      </w:r>
      <w:r>
        <w:t>罗列大类功能及其</w:t>
      </w:r>
      <w:r>
        <w:rPr>
          <w:rFonts w:hint="eastAsia"/>
        </w:rPr>
        <w:t>图标</w:t>
      </w:r>
      <w:r>
        <w:t>，</w:t>
      </w:r>
      <w:r>
        <w:rPr>
          <w:rFonts w:hint="eastAsia"/>
        </w:rPr>
        <w:t>左下角</w:t>
      </w:r>
      <w:r>
        <w:t>放置个人中心、</w:t>
      </w:r>
      <w:r>
        <w:rPr>
          <w:rFonts w:hint="eastAsia"/>
        </w:rPr>
        <w:t>设置</w:t>
      </w:r>
      <w:r>
        <w:t>中心等图标，侧栏右</w:t>
      </w:r>
      <w:r>
        <w:rPr>
          <w:rFonts w:hint="eastAsia"/>
        </w:rPr>
        <w:t>方</w:t>
      </w:r>
      <w:r>
        <w:t>大部分空间用于展示内容详情以及相关分析</w:t>
      </w:r>
      <w:r w:rsidR="00DC64EC">
        <w:t>，</w:t>
      </w:r>
      <w:r w:rsidR="00DC64EC">
        <w:rPr>
          <w:rFonts w:hint="eastAsia"/>
        </w:rPr>
        <w:t>并</w:t>
      </w:r>
      <w:r w:rsidR="00DC64EC">
        <w:t>在顶部位置有一</w:t>
      </w:r>
      <w:r w:rsidR="00DC64EC">
        <w:rPr>
          <w:rFonts w:hint="eastAsia"/>
        </w:rPr>
        <w:t>搜索框</w:t>
      </w:r>
      <w:r w:rsidR="00DC64EC">
        <w:t>，</w:t>
      </w:r>
      <w:r w:rsidR="00DC64EC">
        <w:rPr>
          <w:rFonts w:hint="eastAsia"/>
        </w:rPr>
        <w:t>跳转到</w:t>
      </w:r>
      <w:r w:rsidR="00DC64EC">
        <w:t>股票详情页</w:t>
      </w:r>
    </w:p>
    <w:p w14:paraId="7AA3241B" w14:textId="77777777" w:rsidR="00A41FB0" w:rsidRPr="00A41FB0" w:rsidRDefault="00A41FB0" w:rsidP="00A41FB0">
      <w:pPr>
        <w:ind w:left="420"/>
      </w:pPr>
    </w:p>
    <w:p w14:paraId="1EF726A3" w14:textId="6F732E3A" w:rsidR="005B5A76" w:rsidRPr="00BF3AAE" w:rsidRDefault="00976BBF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查看大盘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1C36C5B3" w14:textId="4FA92E91" w:rsidR="008C7550" w:rsidRPr="00BF3AAE" w:rsidRDefault="008C7550" w:rsidP="008C7550">
      <w:pPr>
        <w:ind w:left="1680"/>
      </w:pPr>
      <w:r w:rsidRPr="00BF3AAE">
        <w:rPr>
          <w:rFonts w:hint="eastAsia"/>
        </w:rPr>
        <w:t>UI1.1</w:t>
      </w:r>
      <w:r w:rsidR="003A1DF0">
        <w:t>用户在点击左侧查看大盘信息</w:t>
      </w:r>
      <w:r w:rsidR="003A1DF0">
        <w:t>T</w:t>
      </w:r>
      <w:r w:rsidR="003A1DF0">
        <w:rPr>
          <w:rFonts w:hint="eastAsia"/>
        </w:rPr>
        <w:t>ab</w:t>
      </w:r>
      <w:r w:rsidR="003A1DF0">
        <w:t>后，</w:t>
      </w:r>
      <w:r w:rsidR="00DC64EC">
        <w:t>系统</w:t>
      </w:r>
      <w:r w:rsidR="003A1DF0">
        <w:rPr>
          <w:rFonts w:hint="eastAsia"/>
        </w:rPr>
        <w:t>右侧</w:t>
      </w:r>
      <w:r w:rsidR="003A1DF0">
        <w:t>展示大盘走线图以及相关筛选按钮，</w:t>
      </w:r>
      <w:r w:rsidR="003A1DF0">
        <w:rPr>
          <w:rFonts w:hint="eastAsia"/>
        </w:rPr>
        <w:t>图</w:t>
      </w:r>
      <w:r w:rsidR="0078584D">
        <w:t>表上方有两个筛选项，</w:t>
      </w:r>
      <w:r w:rsidR="0078584D">
        <w:rPr>
          <w:rFonts w:hint="eastAsia"/>
        </w:rPr>
        <w:t>大盘</w:t>
      </w:r>
      <w:r w:rsidR="0078584D">
        <w:t>选择以及时间段选择</w:t>
      </w:r>
    </w:p>
    <w:p w14:paraId="67573BD1" w14:textId="550D6EA0" w:rsidR="008C7550" w:rsidRPr="00BF3AAE" w:rsidRDefault="008C7550" w:rsidP="001E371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</w:tabs>
        <w:ind w:left="1680"/>
      </w:pPr>
      <w:r w:rsidRPr="00BF3AAE">
        <w:tab/>
        <w:t>UI1</w:t>
      </w:r>
      <w:r w:rsidRPr="00BF3AAE">
        <w:rPr>
          <w:rFonts w:hint="eastAsia"/>
        </w:rPr>
        <w:t>.1.1</w:t>
      </w:r>
      <w:r w:rsidRPr="00BF3AAE">
        <w:rPr>
          <w:rFonts w:hint="eastAsia"/>
        </w:rPr>
        <w:t>用户</w:t>
      </w:r>
      <w:r w:rsidR="00E451C8">
        <w:t>点击</w:t>
      </w:r>
      <w:r w:rsidR="001E371E">
        <w:t>大盘选择筛选项，</w:t>
      </w:r>
      <w:r w:rsidR="001E371E">
        <w:rPr>
          <w:rFonts w:hint="eastAsia"/>
        </w:rPr>
        <w:t>选择</w:t>
      </w:r>
      <w:r w:rsidR="001E371E">
        <w:t>上证指数，</w:t>
      </w:r>
      <w:r w:rsidR="001E371E">
        <w:rPr>
          <w:rFonts w:hint="eastAsia"/>
        </w:rPr>
        <w:t>展示在</w:t>
      </w:r>
      <w:r w:rsidR="001E371E">
        <w:t>默认选取的时间段内上证指数的曲线情况</w:t>
      </w:r>
    </w:p>
    <w:p w14:paraId="189EA4E2" w14:textId="7152DCE9" w:rsidR="008C7550" w:rsidRPr="00BF3AAE" w:rsidRDefault="008C7550" w:rsidP="008C7550">
      <w:pPr>
        <w:ind w:left="1680"/>
      </w:pPr>
      <w:r w:rsidRPr="00BF3AAE">
        <w:tab/>
        <w:t>UI1.1.2</w:t>
      </w:r>
      <w:r w:rsidR="001E371E" w:rsidRPr="00BF3AAE">
        <w:rPr>
          <w:rFonts w:hint="eastAsia"/>
        </w:rPr>
        <w:t>用户</w:t>
      </w:r>
      <w:r w:rsidR="001E371E">
        <w:t>点击大盘选择筛选项，</w:t>
      </w:r>
      <w:r w:rsidR="001E371E">
        <w:rPr>
          <w:rFonts w:hint="eastAsia"/>
        </w:rPr>
        <w:t>选择</w:t>
      </w:r>
      <w:r w:rsidR="001E371E">
        <w:t>深证指数，</w:t>
      </w:r>
      <w:r w:rsidR="001E371E">
        <w:rPr>
          <w:rFonts w:hint="eastAsia"/>
        </w:rPr>
        <w:t>展示在</w:t>
      </w:r>
      <w:r w:rsidR="001E371E">
        <w:t>默认选取的时间段内</w:t>
      </w:r>
      <w:r w:rsidR="001E371E">
        <w:rPr>
          <w:rFonts w:hint="eastAsia"/>
        </w:rPr>
        <w:t>深</w:t>
      </w:r>
      <w:r w:rsidR="001E371E">
        <w:t>证指数的曲线情况</w:t>
      </w:r>
    </w:p>
    <w:p w14:paraId="1928316B" w14:textId="3B5CE6B4" w:rsidR="008C7550" w:rsidRPr="00BF3AAE" w:rsidRDefault="008C7550" w:rsidP="002C6375">
      <w:pPr>
        <w:ind w:left="1680"/>
      </w:pPr>
      <w:r w:rsidRPr="00BF3AAE">
        <w:tab/>
        <w:t>UI1.1.3</w:t>
      </w:r>
      <w:r w:rsidR="001E371E" w:rsidRPr="00BF3AAE">
        <w:rPr>
          <w:rFonts w:hint="eastAsia"/>
        </w:rPr>
        <w:t>用户</w:t>
      </w:r>
      <w:r w:rsidR="001E371E">
        <w:t>点击时间段选择筛选项，</w:t>
      </w:r>
      <w:r w:rsidR="001E371E">
        <w:rPr>
          <w:rFonts w:hint="eastAsia"/>
        </w:rPr>
        <w:t>选择目标</w:t>
      </w:r>
      <w:r w:rsidR="001E371E">
        <w:t>时间段，</w:t>
      </w:r>
      <w:r w:rsidR="001E371E">
        <w:rPr>
          <w:rFonts w:hint="eastAsia"/>
        </w:rPr>
        <w:t>展示在</w:t>
      </w:r>
      <w:r w:rsidR="001E371E">
        <w:t>选取的时间段内所选取大盘指数的曲线情况</w:t>
      </w:r>
    </w:p>
    <w:p w14:paraId="35FC9C01" w14:textId="00B75E49" w:rsidR="005B5A76" w:rsidRPr="00BF3AAE" w:rsidRDefault="001E371E" w:rsidP="0066164B">
      <w:pPr>
        <w:pStyle w:val="ab"/>
        <w:numPr>
          <w:ilvl w:val="0"/>
          <w:numId w:val="37"/>
        </w:num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股票列表查看</w:t>
      </w:r>
      <w:r w:rsidR="005B5A76" w:rsidRPr="00BF3AAE">
        <w:rPr>
          <w:rFonts w:asciiTheme="minorEastAsia" w:eastAsiaTheme="minorEastAsia" w:hAnsiTheme="minorEastAsia" w:hint="eastAsia"/>
        </w:rPr>
        <w:t>:</w:t>
      </w:r>
    </w:p>
    <w:p w14:paraId="23671788" w14:textId="2BACBDBF" w:rsidR="008C7550" w:rsidRPr="00BF3AAE" w:rsidRDefault="008C7550" w:rsidP="008C7550">
      <w:pPr>
        <w:pStyle w:val="ab"/>
        <w:ind w:left="1680" w:firstLineChars="0" w:firstLine="0"/>
      </w:pPr>
      <w:r w:rsidRPr="00BF3AAE">
        <w:t>UI2</w:t>
      </w:r>
      <w:r w:rsidRPr="00BF3AAE">
        <w:rPr>
          <w:rFonts w:hint="eastAsia"/>
        </w:rPr>
        <w:t>.1</w:t>
      </w:r>
      <w:r w:rsidRPr="00BF3AAE">
        <w:rPr>
          <w:rFonts w:hint="eastAsia"/>
        </w:rPr>
        <w:t>在</w:t>
      </w:r>
      <w:r w:rsidR="00DC64EC">
        <w:t>用户</w:t>
      </w:r>
      <w:r w:rsidR="00DC64EC">
        <w:rPr>
          <w:rFonts w:hint="eastAsia"/>
        </w:rPr>
        <w:t>点击左侧</w:t>
      </w:r>
      <w:r w:rsidR="00DC64EC">
        <w:t>查看股票信息</w:t>
      </w:r>
      <w:r w:rsidR="00DC64EC">
        <w:t>T</w:t>
      </w:r>
      <w:r w:rsidR="00DC64EC">
        <w:rPr>
          <w:rFonts w:hint="eastAsia"/>
        </w:rPr>
        <w:t>ab</w:t>
      </w:r>
      <w:r w:rsidR="00DC64EC">
        <w:rPr>
          <w:rFonts w:hint="eastAsia"/>
        </w:rPr>
        <w:t>时，系统</w:t>
      </w:r>
      <w:r w:rsidR="00DC64EC">
        <w:t>右侧</w:t>
      </w:r>
      <w:r w:rsidR="00DC64EC">
        <w:rPr>
          <w:rFonts w:hint="eastAsia"/>
        </w:rPr>
        <w:t>展示</w:t>
      </w:r>
      <w:r w:rsidR="00DC64EC">
        <w:t>所有股票列表，</w:t>
      </w:r>
      <w:r w:rsidR="00DC64EC">
        <w:rPr>
          <w:rFonts w:hint="eastAsia"/>
        </w:rPr>
        <w:t>并且</w:t>
      </w:r>
      <w:r w:rsidR="00DC64EC">
        <w:t>含有筛选项筛选股票列表范围</w:t>
      </w:r>
    </w:p>
    <w:p w14:paraId="1D532AF3" w14:textId="462B250A" w:rsidR="008C7550" w:rsidRPr="00BF3AAE" w:rsidRDefault="008C7550" w:rsidP="0070206C">
      <w:pPr>
        <w:pStyle w:val="ab"/>
        <w:ind w:left="1680" w:firstLineChars="0" w:firstLine="0"/>
      </w:pPr>
      <w:r w:rsidRPr="00BF3AAE">
        <w:tab/>
        <w:t>UI2.1.1</w:t>
      </w:r>
      <w:r w:rsidR="00DC64EC">
        <w:t xml:space="preserve"> </w:t>
      </w:r>
      <w:r w:rsidR="002C6375">
        <w:t>用户</w:t>
      </w:r>
      <w:r w:rsidR="0070206C">
        <w:rPr>
          <w:rFonts w:hint="eastAsia"/>
        </w:rPr>
        <w:t>点击</w:t>
      </w:r>
      <w:r w:rsidR="0070206C">
        <w:t>并选取筛选项，</w:t>
      </w:r>
      <w:r w:rsidR="0070206C">
        <w:rPr>
          <w:rFonts w:hint="eastAsia"/>
        </w:rPr>
        <w:t>系统</w:t>
      </w:r>
      <w:r w:rsidR="0070206C">
        <w:t>应根据筛选项改变股票列表列表内容</w:t>
      </w:r>
    </w:p>
    <w:p w14:paraId="1AA36FB7" w14:textId="25D7E05C" w:rsidR="008C7550" w:rsidRDefault="0070206C" w:rsidP="008C7550">
      <w:pPr>
        <w:pStyle w:val="ab"/>
        <w:ind w:left="1680" w:firstLineChars="0" w:firstLine="0"/>
      </w:pPr>
      <w:r>
        <w:tab/>
        <w:t xml:space="preserve">UI2.1.2 </w:t>
      </w:r>
      <w:r>
        <w:rPr>
          <w:rFonts w:hint="eastAsia"/>
        </w:rPr>
        <w:t>用户</w:t>
      </w:r>
      <w:r>
        <w:t>点击具体</w:t>
      </w:r>
      <w:r>
        <w:rPr>
          <w:rFonts w:hint="eastAsia"/>
        </w:rPr>
        <w:t>股票</w:t>
      </w:r>
      <w:r>
        <w:t>，</w:t>
      </w:r>
      <w:r>
        <w:rPr>
          <w:rFonts w:hint="eastAsia"/>
        </w:rPr>
        <w:t>跳转到单个</w:t>
      </w:r>
      <w:r>
        <w:t>股票具体详情</w:t>
      </w:r>
    </w:p>
    <w:p w14:paraId="53B7B52A" w14:textId="55E16BAD" w:rsidR="00067793" w:rsidRDefault="00067793" w:rsidP="008C7550">
      <w:pPr>
        <w:pStyle w:val="ab"/>
        <w:ind w:left="1680" w:firstLineChars="0" w:firstLine="0"/>
        <w:rPr>
          <w:rFonts w:hint="eastAsia"/>
        </w:rPr>
      </w:pPr>
      <w:r>
        <w:tab/>
      </w:r>
      <w:r>
        <w:tab/>
        <w:t xml:space="preserve">UI2.1.2.1 </w:t>
      </w:r>
      <w:r>
        <w:t>用户输入筛选项，对当前股票详情数据进行筛选展示</w:t>
      </w:r>
    </w:p>
    <w:p w14:paraId="6A59C031" w14:textId="748A95C8" w:rsidR="0070206C" w:rsidRPr="00BF3AAE" w:rsidRDefault="0070206C" w:rsidP="0070206C">
      <w:pPr>
        <w:pStyle w:val="ab"/>
        <w:ind w:left="1680" w:firstLineChars="0" w:firstLine="0"/>
      </w:pPr>
      <w:r>
        <w:rPr>
          <w:rFonts w:hint="eastAsia"/>
        </w:rPr>
        <w:tab/>
        <w:t>UI2.1.3</w:t>
      </w:r>
      <w:r>
        <w:t xml:space="preserve"> </w:t>
      </w:r>
      <w:r>
        <w:rPr>
          <w:rFonts w:hint="eastAsia"/>
        </w:rPr>
        <w:t>用户</w:t>
      </w:r>
      <w:r>
        <w:t>在顶部搜索栏输入股票代码或者股票名称，</w:t>
      </w:r>
      <w:r>
        <w:rPr>
          <w:rFonts w:hint="eastAsia"/>
        </w:rPr>
        <w:t>用户</w:t>
      </w:r>
      <w:r>
        <w:t>输入过程中，列表自动</w:t>
      </w:r>
      <w:r>
        <w:rPr>
          <w:rFonts w:hint="eastAsia"/>
        </w:rPr>
        <w:t>显示</w:t>
      </w:r>
      <w:r>
        <w:t>已输入关键词的筛选后列表</w:t>
      </w:r>
    </w:p>
    <w:p w14:paraId="0B01853E" w14:textId="77777777" w:rsidR="00654842" w:rsidRPr="00BF3AAE" w:rsidRDefault="00654842" w:rsidP="00654842">
      <w:pPr>
        <w:rPr>
          <w:rFonts w:asciiTheme="minorEastAsia" w:eastAsiaTheme="minorEastAsia" w:hAnsiTheme="minorEastAsia"/>
        </w:rPr>
      </w:pPr>
    </w:p>
    <w:p w14:paraId="5461531F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硬件接口</w:t>
      </w:r>
    </w:p>
    <w:p w14:paraId="34BE9D8F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0FAF53D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软件接口</w:t>
      </w:r>
    </w:p>
    <w:p w14:paraId="543101C0" w14:textId="77777777" w:rsidR="00BB1286" w:rsidRPr="00BF3AAE" w:rsidRDefault="001E4069" w:rsidP="002C0AB5">
      <w:pPr>
        <w:ind w:firstLineChars="200" w:firstLine="42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无</w:t>
      </w:r>
    </w:p>
    <w:p w14:paraId="771D12FD" w14:textId="77777777" w:rsidR="00625113" w:rsidRPr="00BF3AAE" w:rsidRDefault="00625113" w:rsidP="00A829D5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通信接口</w:t>
      </w:r>
    </w:p>
    <w:p w14:paraId="316E77DC" w14:textId="30B27930" w:rsidR="009D20D2" w:rsidRPr="00BF3AAE" w:rsidRDefault="00067793" w:rsidP="007E56C3">
      <w:pPr>
        <w:ind w:firstLine="420"/>
        <w:rPr>
          <w:rFonts w:asciiTheme="minorEastAsia" w:eastAsiaTheme="minorEastAsia" w:hAnsiTheme="minorEastAsia" w:hint="eastAsia"/>
          <w:szCs w:val="21"/>
        </w:rPr>
      </w:pPr>
      <w:r>
        <w:rPr>
          <w:rFonts w:asciiTheme="minorEastAsia" w:eastAsiaTheme="minorEastAsia" w:hAnsiTheme="minorEastAsia"/>
          <w:szCs w:val="21"/>
        </w:rPr>
        <w:t>访问</w:t>
      </w:r>
      <w:r>
        <w:rPr>
          <w:rFonts w:asciiTheme="minorEastAsia" w:eastAsiaTheme="minorEastAsia" w:hAnsiTheme="minorEastAsia" w:hint="eastAsia"/>
          <w:szCs w:val="21"/>
        </w:rPr>
        <w:t>Any</w:t>
      </w:r>
      <w:r>
        <w:rPr>
          <w:rFonts w:asciiTheme="minorEastAsia" w:eastAsiaTheme="minorEastAsia" w:hAnsiTheme="minorEastAsia"/>
          <w:szCs w:val="21"/>
        </w:rPr>
        <w:t>Quant上的数据API，获取A股历史数据。</w:t>
      </w:r>
    </w:p>
    <w:p w14:paraId="75F907D0" w14:textId="77777777" w:rsidR="00625113" w:rsidRPr="00BF3AAE" w:rsidRDefault="00625113" w:rsidP="00E65AA7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功能需求</w:t>
      </w:r>
    </w:p>
    <w:p w14:paraId="6DADAF0B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t>股票</w:t>
      </w:r>
      <w:r w:rsidR="009263D5" w:rsidRPr="00BF3AAE">
        <w:rPr>
          <w:rFonts w:hint="eastAsia"/>
        </w:rPr>
        <w:t>查询</w:t>
      </w:r>
    </w:p>
    <w:p w14:paraId="3B213C32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50F261B" w14:textId="6FBD7304" w:rsidR="009263D5" w:rsidRPr="00BF3AAE" w:rsidRDefault="009263D5" w:rsidP="009263D5">
      <w:pPr>
        <w:ind w:firstLineChars="200" w:firstLine="420"/>
        <w:rPr>
          <w:rFonts w:hint="eastAsia"/>
        </w:rPr>
      </w:pPr>
      <w:r w:rsidRPr="00BF3AAE">
        <w:rPr>
          <w:rFonts w:hint="eastAsia"/>
        </w:rPr>
        <w:t>用户通过系统，</w:t>
      </w:r>
      <w:r w:rsidR="00067793">
        <w:rPr>
          <w:rFonts w:hint="eastAsia"/>
        </w:rPr>
        <w:t>查看当前股票的最新数据和</w:t>
      </w:r>
      <w:r w:rsidR="00067793">
        <w:t>某只股票的历史数据</w:t>
      </w:r>
    </w:p>
    <w:p w14:paraId="3135886A" w14:textId="7777777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6DBF2398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58C57D4C" w14:textId="089C3E14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刺激：用户</w:t>
      </w:r>
      <w:r w:rsidR="00067793">
        <w:rPr>
          <w:rFonts w:hint="eastAsia"/>
        </w:rPr>
        <w:t>点击股票列表查看</w:t>
      </w:r>
    </w:p>
    <w:p w14:paraId="2B64A8D9" w14:textId="38D0C4C9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响应：系统显示</w:t>
      </w:r>
      <w:r w:rsidR="00067793">
        <w:rPr>
          <w:rFonts w:hint="eastAsia"/>
        </w:rPr>
        <w:t>事先预选股票列表</w:t>
      </w:r>
    </w:p>
    <w:p w14:paraId="4FAE574F" w14:textId="33A220F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1D27B7">
        <w:rPr>
          <w:rFonts w:hint="eastAsia"/>
        </w:rPr>
        <w:t>用户在搜索栏输入某只股票关键词</w:t>
      </w:r>
      <w:r w:rsidR="001D27B7" w:rsidRPr="00BF3AAE">
        <w:t xml:space="preserve"> </w:t>
      </w:r>
    </w:p>
    <w:p w14:paraId="6E5860AA" w14:textId="42A0D79B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1D27B7">
        <w:rPr>
          <w:rFonts w:hint="eastAsia"/>
        </w:rPr>
        <w:t>系统实时显示筛选后的列表</w:t>
      </w:r>
    </w:p>
    <w:p w14:paraId="2F7C3990" w14:textId="21C6ABF3" w:rsidR="001D27B7" w:rsidRDefault="001D27B7" w:rsidP="009263D5">
      <w:pPr>
        <w:ind w:firstLineChars="200" w:firstLine="420"/>
      </w:pPr>
      <w:r>
        <w:t>刺激：用户点击某只股票</w:t>
      </w:r>
    </w:p>
    <w:p w14:paraId="5DBF534E" w14:textId="2D38A971" w:rsidR="001D27B7" w:rsidRDefault="001D27B7" w:rsidP="001D27B7">
      <w:pPr>
        <w:ind w:leftChars="200" w:left="1050" w:hangingChars="300" w:hanging="630"/>
      </w:pPr>
      <w:r>
        <w:t>响应：系统显示这支股票的具体信息</w:t>
      </w:r>
    </w:p>
    <w:p w14:paraId="30FF40B2" w14:textId="750ABF8F" w:rsidR="001D27B7" w:rsidRDefault="001D27B7" w:rsidP="001D27B7">
      <w:pPr>
        <w:ind w:leftChars="200" w:left="1050" w:hangingChars="300" w:hanging="630"/>
      </w:pPr>
      <w:r>
        <w:t>刺激：用户点击筛选按钮，输入筛选的时间段</w:t>
      </w:r>
    </w:p>
    <w:p w14:paraId="3863C8FC" w14:textId="218FBA4C" w:rsidR="001D27B7" w:rsidRPr="001D27B7" w:rsidRDefault="001D27B7" w:rsidP="001D27B7">
      <w:pPr>
        <w:ind w:leftChars="200" w:left="1050" w:hangingChars="300" w:hanging="630"/>
        <w:rPr>
          <w:rFonts w:hint="eastAsia"/>
        </w:rPr>
      </w:pPr>
      <w:r>
        <w:t>响应：系统显示所选时间段的历史数据</w:t>
      </w:r>
    </w:p>
    <w:p w14:paraId="4F815A56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8"/>
        <w:gridCol w:w="5917"/>
      </w:tblGrid>
      <w:tr w:rsidR="00BF140D" w:rsidRPr="00BF3AAE" w14:paraId="303BBE6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30736365" w14:textId="275B1BE1" w:rsidR="00BF140D" w:rsidRPr="00F35F40" w:rsidRDefault="0095659F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</w:t>
            </w:r>
            <w:r w:rsidR="00BF140D" w:rsidRPr="00F35F40">
              <w:rPr>
                <w:rFonts w:ascii="Times-Roman+2" w:hAnsi="Times-Roman+2" w:cs="Times-Roman+2"/>
                <w:kern w:val="0"/>
                <w:sz w:val="20"/>
                <w:szCs w:val="20"/>
              </w:rPr>
              <w:t>.</w:t>
            </w:r>
            <w:r w:rsidR="00CD1442">
              <w:rPr>
                <w:rFonts w:ascii="Times-Roman+2" w:hAnsi="Times-Roman+2" w:cs="Times-Roman+2"/>
                <w:kern w:val="0"/>
                <w:sz w:val="20"/>
                <w:szCs w:val="20"/>
              </w:rPr>
              <w:t>check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55B8DE79" w14:textId="19A710E2" w:rsidR="00BF140D" w:rsidRPr="00F35F40" w:rsidRDefault="0095659F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用户选择股票列表查看功能，系统显示预选股票列表，系统跳转到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.List.Show</w:t>
            </w:r>
          </w:p>
        </w:tc>
      </w:tr>
      <w:tr w:rsidR="0095659F" w:rsidRPr="00BF3AAE" w14:paraId="0B49028C" w14:textId="77777777" w:rsidTr="00387C4D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FA96665" w14:textId="74995827" w:rsidR="0095659F" w:rsidRDefault="0095659F" w:rsidP="0095659F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Stock.List.Show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0C9DDA5" w14:textId="157DED68" w:rsidR="0095659F" w:rsidRPr="00F35F40" w:rsidRDefault="0095659F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系统显示预选股票的列表（自主添加所关注股票的功能将放在迭代二），列表内容包括</w:t>
            </w:r>
            <w:r w:rsidRPr="0095659F"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股票代码，最新的开盘价，收盘价等</w:t>
            </w:r>
          </w:p>
        </w:tc>
      </w:tr>
      <w:tr w:rsidR="00BF140D" w:rsidRPr="00BF3AAE" w14:paraId="41B6CF2A" w14:textId="77777777" w:rsidTr="00387C4D">
        <w:tc>
          <w:tcPr>
            <w:tcW w:w="283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99088EE" w14:textId="11B01E86" w:rsidR="0095659F" w:rsidRPr="00F35F40" w:rsidRDefault="0095659F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.List.Filtrate</w:t>
            </w:r>
          </w:p>
        </w:tc>
        <w:tc>
          <w:tcPr>
            <w:tcW w:w="591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8E203C0" w14:textId="069F67F5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用户在搜索框输入所选股票的关键字，系统实时根据输入的关键字筛选股票列表</w:t>
            </w:r>
          </w:p>
        </w:tc>
      </w:tr>
      <w:tr w:rsidR="00BF140D" w:rsidRPr="00BF3AAE" w14:paraId="29A0870F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36661C" w14:textId="2D85FE8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.List.choose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AF81092" w14:textId="7FE5C840" w:rsidR="00BF140D" w:rsidRPr="00F35F40" w:rsidRDefault="006A58F0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用户选择某只股票，系统跳转到</w:t>
            </w: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</w:tr>
      <w:tr w:rsidR="00BF140D" w:rsidRPr="00BF3AAE" w14:paraId="1B1A2058" w14:textId="77777777" w:rsidTr="006A58F0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46DB4F92" w14:textId="310DF7BD" w:rsidR="006A58F0" w:rsidRPr="00F35F40" w:rsidRDefault="006A58F0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.Message.Show</w:t>
            </w:r>
          </w:p>
        </w:tc>
        <w:tc>
          <w:tcPr>
            <w:tcW w:w="59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66886F13" w14:textId="4BADAFA0" w:rsidR="00BF140D" w:rsidRPr="00F35F40" w:rsidRDefault="006A58F0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系统显示所选股票的具体信息，</w:t>
            </w:r>
            <w:r w:rsidRPr="006A58F0">
              <w:rPr>
                <w:rFonts w:ascii="Times-Roman+2" w:hAnsi="Times-Roman+2" w:cs="Times-Roman+2"/>
                <w:kern w:val="0"/>
                <w:sz w:val="20"/>
                <w:szCs w:val="20"/>
              </w:rPr>
              <w:t>，包括过去一段时间（默认过去一个月）的数据，包括开盘，收盘，最高最低价，成交量等。</w:t>
            </w:r>
          </w:p>
        </w:tc>
      </w:tr>
      <w:tr w:rsidR="00BF140D" w:rsidRPr="00BF3AAE" w14:paraId="6899004A" w14:textId="77777777" w:rsidTr="006A58F0">
        <w:tc>
          <w:tcPr>
            <w:tcW w:w="2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4578DC9" w14:textId="133FADA8" w:rsidR="00BF140D" w:rsidRPr="00F35F40" w:rsidRDefault="006A58F0" w:rsidP="00387C4D">
            <w:pP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Stock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.Message.Filtrate</w:t>
            </w:r>
          </w:p>
        </w:tc>
        <w:tc>
          <w:tcPr>
            <w:tcW w:w="5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72C3D" w14:textId="3C62A391" w:rsidR="00BF140D" w:rsidRPr="00F35F40" w:rsidRDefault="00CD1442" w:rsidP="00CD1442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输入时间段，点击筛选，系统显示所选时间段的数据</w:t>
            </w:r>
          </w:p>
        </w:tc>
      </w:tr>
    </w:tbl>
    <w:p w14:paraId="50AD18CF" w14:textId="77777777" w:rsidR="009263D5" w:rsidRPr="00BF140D" w:rsidRDefault="009263D5" w:rsidP="009263D5">
      <w:pPr>
        <w:ind w:firstLineChars="200" w:firstLine="360"/>
        <w:rPr>
          <w:rFonts w:ascii="Times-Roman+2" w:hAnsi="Times-Roman+2" w:cs="Times-Roman+2"/>
          <w:kern w:val="0"/>
          <w:sz w:val="18"/>
          <w:szCs w:val="18"/>
        </w:rPr>
      </w:pPr>
    </w:p>
    <w:p w14:paraId="1B9D95B1" w14:textId="77777777" w:rsidR="009263D5" w:rsidRPr="00BF3AAE" w:rsidRDefault="004C03FD" w:rsidP="009263D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大盘查询</w:t>
      </w:r>
    </w:p>
    <w:p w14:paraId="07846EA3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特性描述</w:t>
      </w:r>
    </w:p>
    <w:p w14:paraId="012934D6" w14:textId="3C06BBA8" w:rsidR="00CD1442" w:rsidRPr="00BF3AAE" w:rsidRDefault="00CD1442" w:rsidP="00CD1442">
      <w:pPr>
        <w:pStyle w:val="ab"/>
        <w:ind w:left="555" w:firstLineChars="0" w:firstLine="0"/>
        <w:rPr>
          <w:rFonts w:hint="eastAsia"/>
        </w:rPr>
      </w:pPr>
      <w:r w:rsidRPr="00BF3AAE">
        <w:rPr>
          <w:rFonts w:hint="eastAsia"/>
        </w:rPr>
        <w:t>用户通过系统，</w:t>
      </w:r>
      <w:r>
        <w:rPr>
          <w:rFonts w:hint="eastAsia"/>
        </w:rPr>
        <w:t>查看当前大盘信息</w:t>
      </w:r>
    </w:p>
    <w:p w14:paraId="38215B25" w14:textId="24DCAEFD" w:rsidR="009263D5" w:rsidRPr="00BF3AAE" w:rsidRDefault="00CD1442" w:rsidP="00CD1442">
      <w:pPr>
        <w:pStyle w:val="ab"/>
        <w:ind w:left="555" w:firstLineChars="0" w:firstLine="0"/>
      </w:pPr>
      <w:r w:rsidRPr="00BF3AAE">
        <w:rPr>
          <w:rFonts w:hint="eastAsia"/>
        </w:rPr>
        <w:t>优先级</w:t>
      </w:r>
      <w:r w:rsidRPr="00BF3AAE">
        <w:rPr>
          <w:rFonts w:hint="eastAsia"/>
        </w:rPr>
        <w:t>=</w:t>
      </w:r>
      <w:r w:rsidRPr="00BF3AAE">
        <w:rPr>
          <w:rFonts w:hint="eastAsia"/>
        </w:rPr>
        <w:t>高</w:t>
      </w:r>
    </w:p>
    <w:p w14:paraId="72B27F5E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刺激</w:t>
      </w:r>
      <w:r w:rsidRPr="00BF3AAE">
        <w:rPr>
          <w:rFonts w:hint="eastAsia"/>
        </w:rPr>
        <w:t>/</w:t>
      </w:r>
      <w:r w:rsidRPr="00BF3AAE">
        <w:rPr>
          <w:rFonts w:hint="eastAsia"/>
        </w:rPr>
        <w:t>响应序列</w:t>
      </w:r>
    </w:p>
    <w:p w14:paraId="44CD2CB0" w14:textId="7E64711E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用户点击查看大盘数据</w:t>
      </w:r>
      <w:r w:rsidRPr="00BF3AAE">
        <w:t xml:space="preserve"> </w:t>
      </w:r>
    </w:p>
    <w:p w14:paraId="0E383960" w14:textId="3CA116F7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显示大盘走线图以及筛选按钮</w:t>
      </w:r>
    </w:p>
    <w:p w14:paraId="1DFDDEC2" w14:textId="2DEF325B" w:rsidR="009263D5" w:rsidRPr="00BF3AAE" w:rsidRDefault="00CD1442" w:rsidP="009263D5">
      <w:pPr>
        <w:ind w:firstLineChars="200" w:firstLine="420"/>
      </w:pPr>
      <w:r>
        <w:rPr>
          <w:rFonts w:hint="eastAsia"/>
        </w:rPr>
        <w:t>刺激：用户选择筛选选项，选择上证指数</w:t>
      </w:r>
    </w:p>
    <w:p w14:paraId="2F578BE0" w14:textId="41736CAF" w:rsidR="009263D5" w:rsidRDefault="009263D5" w:rsidP="009263D5">
      <w:pPr>
        <w:ind w:firstLineChars="200" w:firstLine="420"/>
      </w:pPr>
      <w:r w:rsidRPr="00BF3AAE">
        <w:rPr>
          <w:rFonts w:hint="eastAsia"/>
        </w:rPr>
        <w:t>响应：</w:t>
      </w:r>
      <w:r w:rsidR="00CD1442">
        <w:rPr>
          <w:rFonts w:hint="eastAsia"/>
        </w:rPr>
        <w:t>系统显示默认选取时间段内的上证指数的曲线情况</w:t>
      </w:r>
    </w:p>
    <w:p w14:paraId="3FD6E36F" w14:textId="4D530D6D" w:rsidR="00CD1442" w:rsidRPr="00BF3AAE" w:rsidRDefault="00CD1442" w:rsidP="00CD1442">
      <w:pPr>
        <w:ind w:firstLineChars="200" w:firstLine="420"/>
      </w:pPr>
      <w:r>
        <w:rPr>
          <w:rFonts w:hint="eastAsia"/>
        </w:rPr>
        <w:t>刺激：用户选择筛选选项，选择深证指数</w:t>
      </w:r>
    </w:p>
    <w:p w14:paraId="2E8BAF75" w14:textId="42613F59" w:rsidR="00CD1442" w:rsidRPr="00CD1442" w:rsidRDefault="00CD1442" w:rsidP="00CD1442">
      <w:pPr>
        <w:ind w:firstLineChars="200" w:firstLine="420"/>
        <w:rPr>
          <w:rFonts w:hint="eastAsia"/>
        </w:rPr>
      </w:pPr>
      <w:r w:rsidRPr="00BF3AAE">
        <w:rPr>
          <w:rFonts w:hint="eastAsia"/>
        </w:rPr>
        <w:t>响应：</w:t>
      </w:r>
      <w:r>
        <w:rPr>
          <w:rFonts w:hint="eastAsia"/>
        </w:rPr>
        <w:t>系统显示默认选取时间段内的深证指数的曲线情况</w:t>
      </w:r>
    </w:p>
    <w:p w14:paraId="4C9DCA38" w14:textId="3F3FFCEA" w:rsidR="009263D5" w:rsidRPr="00BF3AAE" w:rsidRDefault="009263D5" w:rsidP="009263D5">
      <w:pPr>
        <w:ind w:firstLineChars="200" w:firstLine="420"/>
      </w:pPr>
      <w:r w:rsidRPr="00BF3AAE">
        <w:rPr>
          <w:rFonts w:hint="eastAsia"/>
        </w:rPr>
        <w:t>刺激：</w:t>
      </w:r>
      <w:r w:rsidR="00CD1442">
        <w:rPr>
          <w:rFonts w:hint="eastAsia"/>
        </w:rPr>
        <w:t>用户选择时间段筛选选项，选择时间段</w:t>
      </w:r>
    </w:p>
    <w:p w14:paraId="54C604B6" w14:textId="476875ED" w:rsidR="00A3761E" w:rsidRPr="00A3761E" w:rsidRDefault="009263D5" w:rsidP="00CD1442">
      <w:pPr>
        <w:ind w:firstLineChars="200" w:firstLine="420"/>
        <w:rPr>
          <w:rFonts w:hint="eastAsia"/>
        </w:rPr>
      </w:pPr>
      <w:r w:rsidRPr="00BF3AAE">
        <w:rPr>
          <w:rFonts w:hint="eastAsia"/>
        </w:rPr>
        <w:t>响应：系统</w:t>
      </w:r>
      <w:r w:rsidR="00CD1442">
        <w:rPr>
          <w:rFonts w:hint="eastAsia"/>
        </w:rPr>
        <w:t>显示所选时间端内大盘指数的曲线情况</w:t>
      </w:r>
    </w:p>
    <w:p w14:paraId="4BAF8D70" w14:textId="77777777" w:rsidR="009263D5" w:rsidRPr="00BF3AAE" w:rsidRDefault="009263D5" w:rsidP="009263D5">
      <w:pPr>
        <w:pStyle w:val="4"/>
        <w:numPr>
          <w:ilvl w:val="3"/>
          <w:numId w:val="2"/>
        </w:numPr>
      </w:pPr>
      <w:r w:rsidRPr="00BF3AAE">
        <w:rPr>
          <w:rFonts w:hint="eastAsia"/>
        </w:rPr>
        <w:t>相关功能需求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60"/>
        <w:gridCol w:w="6583"/>
      </w:tblGrid>
      <w:tr w:rsidR="00BF140D" w:rsidRPr="00BF3AAE" w14:paraId="4C3245BF" w14:textId="77777777" w:rsidTr="004304C4">
        <w:tc>
          <w:tcPr>
            <w:tcW w:w="2660" w:type="dxa"/>
          </w:tcPr>
          <w:p w14:paraId="28D1DAEE" w14:textId="0E7FA81A" w:rsidR="00BF140D" w:rsidRPr="00F35F40" w:rsidRDefault="00CD1442" w:rsidP="004304C4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</w:t>
            </w:r>
            <w:r w:rsidR="004304C4">
              <w:rPr>
                <w:rFonts w:ascii="Times-Roman+2" w:hAnsi="Times-Roman+2" w:cs="Times-Roman+2"/>
                <w:kern w:val="0"/>
                <w:sz w:val="20"/>
                <w:szCs w:val="20"/>
              </w:rPr>
              <w:t>C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heck</w:t>
            </w:r>
          </w:p>
        </w:tc>
        <w:tc>
          <w:tcPr>
            <w:tcW w:w="6583" w:type="dxa"/>
          </w:tcPr>
          <w:p w14:paraId="15C89CC1" w14:textId="7F52E325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用户选择查看大盘选项，系统跳到</w:t>
            </w: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</w:tr>
      <w:tr w:rsidR="00BF140D" w:rsidRPr="00BF3AAE" w14:paraId="7E6B3DBB" w14:textId="77777777" w:rsidTr="004304C4">
        <w:tc>
          <w:tcPr>
            <w:tcW w:w="2660" w:type="dxa"/>
          </w:tcPr>
          <w:p w14:paraId="3FAA7B9D" w14:textId="7897599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Stock_market.Show</w:t>
            </w:r>
          </w:p>
        </w:tc>
        <w:tc>
          <w:tcPr>
            <w:tcW w:w="6583" w:type="dxa"/>
          </w:tcPr>
          <w:p w14:paraId="0A551DF7" w14:textId="1FCEDA16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系统显示默认指数和默认时间段内的大盘走线图以及筛选按钮</w:t>
            </w:r>
          </w:p>
        </w:tc>
      </w:tr>
      <w:tr w:rsidR="00BF140D" w:rsidRPr="00BF3AAE" w14:paraId="134A6DE5" w14:textId="77777777" w:rsidTr="004304C4">
        <w:tc>
          <w:tcPr>
            <w:tcW w:w="2660" w:type="dxa"/>
          </w:tcPr>
          <w:p w14:paraId="732C2731" w14:textId="7807A2BB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Stock_market.Choose</w:t>
            </w:r>
          </w:p>
        </w:tc>
        <w:tc>
          <w:tcPr>
            <w:tcW w:w="6583" w:type="dxa"/>
          </w:tcPr>
          <w:p w14:paraId="7FE8712B" w14:textId="5FCAEDDF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用户选择大盘筛选项，包括上证指数和深证指数，系统根据用户的选择显示不同的大盘在默认时间段内的走势图</w:t>
            </w:r>
          </w:p>
        </w:tc>
      </w:tr>
      <w:tr w:rsidR="00BF140D" w:rsidRPr="00BF3AAE" w14:paraId="5A8729C9" w14:textId="77777777" w:rsidTr="004304C4">
        <w:tc>
          <w:tcPr>
            <w:tcW w:w="2660" w:type="dxa"/>
          </w:tcPr>
          <w:p w14:paraId="296693A1" w14:textId="05BA808D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/>
                <w:kern w:val="0"/>
                <w:sz w:val="20"/>
                <w:szCs w:val="20"/>
              </w:rPr>
              <w:t>Stock_market. Filtrate</w:t>
            </w:r>
          </w:p>
        </w:tc>
        <w:tc>
          <w:tcPr>
            <w:tcW w:w="6583" w:type="dxa"/>
          </w:tcPr>
          <w:p w14:paraId="5F3A4C1F" w14:textId="76A8F6CA" w:rsidR="00BF140D" w:rsidRPr="00F35F40" w:rsidRDefault="004304C4" w:rsidP="00387C4D">
            <w:pPr>
              <w:rPr>
                <w:rFonts w:ascii="Times-Roman+2" w:hAnsi="Times-Roman+2" w:cs="Times-Roman+2"/>
                <w:kern w:val="0"/>
                <w:sz w:val="20"/>
                <w:szCs w:val="20"/>
              </w:rPr>
            </w:pPr>
            <w:r>
              <w:rPr>
                <w:rFonts w:ascii="Times-Roman+2" w:hAnsi="Times-Roman+2" w:cs="Times-Roman+2" w:hint="eastAsia"/>
                <w:kern w:val="0"/>
                <w:sz w:val="20"/>
                <w:szCs w:val="20"/>
              </w:rPr>
              <w:t>用户选择要展示的时间段，系统根据用户筛选，展示所选时间段内的大盘走势图</w:t>
            </w:r>
          </w:p>
        </w:tc>
      </w:tr>
    </w:tbl>
    <w:p w14:paraId="12D2844E" w14:textId="77777777" w:rsidR="00067788" w:rsidRPr="003F196F" w:rsidRDefault="00067788" w:rsidP="00067788">
      <w:pPr>
        <w:pStyle w:val="ab"/>
        <w:ind w:left="555" w:firstLineChars="0" w:firstLine="0"/>
      </w:pPr>
    </w:p>
    <w:p w14:paraId="312A55F1" w14:textId="77777777" w:rsidR="00625113" w:rsidRPr="00BF3AAE" w:rsidRDefault="003A0085" w:rsidP="00E5090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其他非功能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需求</w:t>
      </w:r>
    </w:p>
    <w:p w14:paraId="402FBB78" w14:textId="77777777" w:rsidR="00F1289B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安全性</w:t>
      </w:r>
    </w:p>
    <w:p w14:paraId="156BAAD4" w14:textId="2C0838DA" w:rsidR="00285C95" w:rsidRPr="006A2447" w:rsidRDefault="003A1AFA" w:rsidP="006A2447">
      <w:pPr>
        <w:ind w:leftChars="200" w:left="840" w:hangingChars="200" w:hanging="420"/>
        <w:rPr>
          <w:rFonts w:asciiTheme="minorEastAsia" w:eastAsiaTheme="minorEastAsia" w:hAnsiTheme="minorEastAsia" w:hint="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Safety1：</w:t>
      </w:r>
      <w:r w:rsidR="004304C4">
        <w:rPr>
          <w:rFonts w:asciiTheme="minorEastAsia" w:eastAsiaTheme="minorEastAsia" w:hAnsiTheme="minorEastAsia" w:hint="eastAsia"/>
          <w:szCs w:val="21"/>
        </w:rPr>
        <w:t>迭代一还</w:t>
      </w:r>
      <w:r w:rsidR="006A2447">
        <w:rPr>
          <w:rFonts w:asciiTheme="minorEastAsia" w:eastAsiaTheme="minorEastAsia" w:hAnsiTheme="minorEastAsia" w:hint="eastAsia"/>
          <w:szCs w:val="21"/>
        </w:rPr>
        <w:t>未提供用户验证功能</w:t>
      </w:r>
      <w:r w:rsidR="00E0680E"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5E853B8A" w14:textId="77777777" w:rsidR="00872C96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可维护性</w:t>
      </w:r>
    </w:p>
    <w:p w14:paraId="36144EB5" w14:textId="331D8A83" w:rsidR="000556E0" w:rsidRPr="00BF3AAE" w:rsidRDefault="00533A43" w:rsidP="00B92EE3">
      <w:pPr>
        <w:ind w:leftChars="200" w:left="1260" w:hangingChars="400" w:hanging="840"/>
        <w:rPr>
          <w:szCs w:val="21"/>
        </w:rPr>
      </w:pPr>
      <w:r w:rsidRPr="00BF3AAE">
        <w:rPr>
          <w:rFonts w:hint="eastAsia"/>
          <w:szCs w:val="21"/>
        </w:rPr>
        <w:t>Modifiability1</w:t>
      </w:r>
      <w:r w:rsidR="009F41A6" w:rsidRPr="00BF3AAE">
        <w:rPr>
          <w:rFonts w:asciiTheme="minorEastAsia" w:eastAsiaTheme="minorEastAsia" w:hAnsiTheme="minorEastAsia" w:hint="eastAsia"/>
          <w:szCs w:val="21"/>
        </w:rPr>
        <w:t>：</w:t>
      </w:r>
      <w:r w:rsidR="006A2447">
        <w:rPr>
          <w:rFonts w:hint="eastAsia"/>
          <w:szCs w:val="21"/>
        </w:rPr>
        <w:t>如果要改变新的预选股时，能在一人一天完成</w:t>
      </w:r>
    </w:p>
    <w:p w14:paraId="32C68B60" w14:textId="0F5799FC" w:rsidR="00B010A9" w:rsidRPr="00BF3AAE" w:rsidRDefault="00B010A9" w:rsidP="006A2447">
      <w:pPr>
        <w:rPr>
          <w:rFonts w:asciiTheme="minorEastAsia" w:eastAsiaTheme="minorEastAsia" w:hAnsiTheme="minorEastAsia"/>
          <w:szCs w:val="21"/>
        </w:rPr>
      </w:pPr>
    </w:p>
    <w:p w14:paraId="05DDA1DE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易用性</w:t>
      </w:r>
    </w:p>
    <w:p w14:paraId="707F6F31" w14:textId="7B9DF99E" w:rsidR="00B92EE3" w:rsidRPr="00BF3AAE" w:rsidRDefault="001513E7" w:rsidP="006A2447">
      <w:pPr>
        <w:ind w:firstLineChars="200" w:firstLine="420"/>
        <w:rPr>
          <w:szCs w:val="21"/>
        </w:rPr>
      </w:pPr>
      <w:r w:rsidRPr="00BF3AAE">
        <w:rPr>
          <w:rFonts w:hint="eastAsia"/>
          <w:szCs w:val="21"/>
        </w:rPr>
        <w:t>Usability1</w:t>
      </w:r>
      <w:r w:rsidRPr="00BF3AAE">
        <w:rPr>
          <w:rFonts w:hint="eastAsia"/>
          <w:szCs w:val="21"/>
        </w:rPr>
        <w:t>：</w:t>
      </w:r>
      <w:r w:rsidR="006A2447">
        <w:rPr>
          <w:rFonts w:hint="eastAsia"/>
          <w:szCs w:val="21"/>
        </w:rPr>
        <w:t>用户能在十分钟内学会使用系统</w:t>
      </w:r>
    </w:p>
    <w:p w14:paraId="3056F8FA" w14:textId="77777777" w:rsidR="00D96538" w:rsidRPr="009800CD" w:rsidRDefault="00D96538" w:rsidP="006A2447">
      <w:pPr>
        <w:rPr>
          <w:rFonts w:hint="eastAsia"/>
          <w:szCs w:val="21"/>
        </w:rPr>
      </w:pPr>
    </w:p>
    <w:p w14:paraId="139A594D" w14:textId="77777777" w:rsidR="00E50904" w:rsidRPr="00BF3AAE" w:rsidRDefault="00C4653A" w:rsidP="00C4653A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可靠性</w:t>
      </w:r>
    </w:p>
    <w:p w14:paraId="2360A795" w14:textId="20CB0815" w:rsidR="001513E7" w:rsidRPr="00BF3AAE" w:rsidRDefault="001513E7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</w:t>
      </w:r>
      <w:r w:rsidR="00215036" w:rsidRPr="00BF3AAE">
        <w:rPr>
          <w:rFonts w:asciiTheme="minorEastAsia" w:eastAsiaTheme="minorEastAsia" w:hAnsiTheme="minorEastAsia" w:hint="eastAsia"/>
          <w:szCs w:val="21"/>
        </w:rPr>
        <w:t>：在客户端与服务器通信</w:t>
      </w:r>
      <w:r w:rsidR="006A2447">
        <w:rPr>
          <w:rFonts w:asciiTheme="minorEastAsia" w:eastAsiaTheme="minorEastAsia" w:hAnsiTheme="minorEastAsia" w:hint="eastAsia"/>
          <w:szCs w:val="21"/>
        </w:rPr>
        <w:t>获取数据时</w:t>
      </w:r>
      <w:r w:rsidR="00215036" w:rsidRPr="00BF3AAE">
        <w:rPr>
          <w:rFonts w:asciiTheme="minorEastAsia" w:eastAsiaTheme="minorEastAsia" w:hAnsiTheme="minorEastAsia" w:hint="eastAsia"/>
          <w:szCs w:val="21"/>
        </w:rPr>
        <w:t>时，</w:t>
      </w:r>
      <w:r w:rsidRPr="00BF3AAE">
        <w:rPr>
          <w:rFonts w:asciiTheme="minorEastAsia" w:eastAsiaTheme="minorEastAsia" w:hAnsiTheme="minorEastAsia" w:hint="eastAsia"/>
          <w:szCs w:val="21"/>
        </w:rPr>
        <w:t>如果网络故障，系统不能出现故障。</w:t>
      </w:r>
    </w:p>
    <w:p w14:paraId="4E09B2FB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Reliability6.1：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应该检测到故障，并尝试重新连接网络3次，每次15秒；</w:t>
      </w:r>
    </w:p>
    <w:p w14:paraId="65241555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34534907" w14:textId="7AE6CD2D" w:rsidR="00153D52" w:rsidRPr="00BF3AAE" w:rsidRDefault="00153D52" w:rsidP="006A2447">
      <w:pPr>
        <w:ind w:leftChars="400" w:left="2310" w:hangingChars="700" w:hanging="147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Reliability6.1.2：如果重新连接不成功，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应该等待5分钟后再次尝试重新连接</w:t>
      </w:r>
      <w:r w:rsidR="006A2447">
        <w:rPr>
          <w:rFonts w:asciiTheme="minorEastAsia" w:eastAsiaTheme="minorEastAsia" w:hAnsiTheme="minorEastAsia" w:hint="eastAsia"/>
          <w:szCs w:val="21"/>
        </w:rPr>
        <w:t>，同时提示用户，需等待五分钟系统重连</w:t>
      </w:r>
    </w:p>
    <w:p w14:paraId="7A2561A3" w14:textId="77777777" w:rsidR="00153D52" w:rsidRPr="00BF3AAE" w:rsidRDefault="00153D52" w:rsidP="00153D52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Reliability6.1.2.1：重新连接后，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</w:t>
      </w:r>
      <w:r w:rsidRPr="00BF3AAE">
        <w:rPr>
          <w:rFonts w:asciiTheme="minorEastAsia" w:eastAsiaTheme="minorEastAsia" w:hAnsiTheme="minorEastAsia" w:hint="eastAsia"/>
          <w:szCs w:val="21"/>
        </w:rPr>
        <w:t>应该继续之前的工作；</w:t>
      </w:r>
    </w:p>
    <w:p w14:paraId="071FB117" w14:textId="565DC724" w:rsidR="00B010A9" w:rsidRPr="00BF3AAE" w:rsidRDefault="00153D52" w:rsidP="00B010A9">
      <w:pPr>
        <w:ind w:leftChars="400" w:left="1260" w:hangingChars="200" w:hanging="420"/>
        <w:rPr>
          <w:rFonts w:asciiTheme="minorEastAsia" w:eastAsiaTheme="minorEastAsia" w:hAnsiTheme="minorEastAsia"/>
          <w:szCs w:val="21"/>
        </w:rPr>
      </w:pPr>
      <w:r w:rsidRPr="00BF3AAE">
        <w:rPr>
          <w:rFonts w:asciiTheme="minorEastAsia" w:eastAsiaTheme="minorEastAsia" w:hAnsiTheme="minorEastAsia" w:hint="eastAsia"/>
          <w:szCs w:val="21"/>
        </w:rPr>
        <w:t>Reliability6.1.2.2：如果重新连接仍然不成功，</w:t>
      </w:r>
      <w:r w:rsidR="00215036" w:rsidRPr="00BF3AAE">
        <w:rPr>
          <w:rFonts w:asciiTheme="minorEastAsia" w:eastAsiaTheme="minorEastAsia" w:hAnsiTheme="minorEastAsia" w:hint="eastAsia"/>
          <w:szCs w:val="21"/>
        </w:rPr>
        <w:t>客户端报警</w:t>
      </w:r>
      <w:r w:rsidR="006A2447">
        <w:rPr>
          <w:rFonts w:asciiTheme="minorEastAsia" w:eastAsiaTheme="minorEastAsia" w:hAnsiTheme="minorEastAsia" w:hint="eastAsia"/>
          <w:szCs w:val="21"/>
        </w:rPr>
        <w:t>，提示用户无法连接网络</w:t>
      </w:r>
      <w:r w:rsidRPr="00BF3AAE">
        <w:rPr>
          <w:rFonts w:asciiTheme="minorEastAsia" w:eastAsiaTheme="minorEastAsia" w:hAnsiTheme="minorEastAsia" w:hint="eastAsia"/>
          <w:szCs w:val="21"/>
        </w:rPr>
        <w:t>；</w:t>
      </w:r>
    </w:p>
    <w:p w14:paraId="65D97108" w14:textId="77777777" w:rsidR="00E50904" w:rsidRPr="00BF3AAE" w:rsidRDefault="00E50904" w:rsidP="00E50904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业务规则</w:t>
      </w:r>
    </w:p>
    <w:p w14:paraId="4D3E1DB9" w14:textId="689BCC6D" w:rsidR="00DC26FB" w:rsidRPr="00BF3AAE" w:rsidRDefault="006A2447" w:rsidP="006A2447">
      <w:pPr>
        <w:ind w:firstLineChars="100" w:firstLine="210"/>
        <w:rPr>
          <w:rFonts w:asciiTheme="minorEastAsia" w:eastAsiaTheme="minorEastAsia" w:hAnsiTheme="minorEastAsia" w:cs="Times-Roman+2"/>
          <w:kern w:val="0"/>
          <w:szCs w:val="21"/>
        </w:rPr>
      </w:pPr>
      <w:r>
        <w:rPr>
          <w:rFonts w:asciiTheme="minorEastAsia" w:eastAsiaTheme="minorEastAsia" w:hAnsiTheme="minorEastAsia" w:hint="eastAsia"/>
        </w:rPr>
        <w:t>迭代一未涉及股票分析的业务规则</w:t>
      </w:r>
      <w:r w:rsidR="00DC26FB">
        <w:rPr>
          <w:rFonts w:asciiTheme="minorEastAsia" w:eastAsiaTheme="minorEastAsia" w:hAnsiTheme="minorEastAsia" w:hint="eastAsia"/>
        </w:rPr>
        <w:t>。</w:t>
      </w:r>
    </w:p>
    <w:p w14:paraId="6307293B" w14:textId="77777777" w:rsidR="00625113" w:rsidRPr="00BF3AAE" w:rsidRDefault="0062511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约束</w:t>
      </w:r>
    </w:p>
    <w:p w14:paraId="4F7B3B0D" w14:textId="3AA0619A" w:rsidR="0084699E" w:rsidRPr="00BF3AAE" w:rsidRDefault="006A2447" w:rsidP="008D5C72">
      <w:pPr>
        <w:ind w:leftChars="200" w:left="840" w:hangingChars="200" w:hanging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无</w:t>
      </w:r>
    </w:p>
    <w:p w14:paraId="45954B85" w14:textId="77777777" w:rsidR="00B62FD2" w:rsidRPr="00BF3AAE" w:rsidRDefault="003A0085" w:rsidP="00F005D3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数据需求</w:t>
      </w:r>
    </w:p>
    <w:p w14:paraId="0B7F1971" w14:textId="77777777" w:rsidR="00F005D3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数据定义</w:t>
      </w:r>
    </w:p>
    <w:p w14:paraId="646B0B40" w14:textId="29213FC6" w:rsidR="00754849" w:rsidRPr="006A2447" w:rsidRDefault="003A0085" w:rsidP="006A2447">
      <w:pPr>
        <w:ind w:leftChars="200" w:left="840" w:hangingChars="200" w:hanging="420"/>
        <w:rPr>
          <w:rFonts w:hint="eastAsia"/>
          <w:szCs w:val="21"/>
        </w:rPr>
      </w:pPr>
      <w:r w:rsidRPr="00BF3AAE">
        <w:rPr>
          <w:rFonts w:hint="eastAsia"/>
        </w:rPr>
        <w:t>DR1</w:t>
      </w:r>
      <w:r w:rsidRPr="00BF3AAE">
        <w:rPr>
          <w:rFonts w:hint="eastAsia"/>
        </w:rPr>
        <w:t>：系统</w:t>
      </w:r>
      <w:r w:rsidR="006A2447">
        <w:rPr>
          <w:rFonts w:hint="eastAsia"/>
        </w:rPr>
        <w:t>每次显示的数据都是实时从</w:t>
      </w:r>
      <w:r w:rsidR="006A2447">
        <w:rPr>
          <w:rFonts w:hint="eastAsia"/>
        </w:rPr>
        <w:t>Any</w:t>
      </w:r>
      <w:r w:rsidR="006A2447">
        <w:t>Quant</w:t>
      </w:r>
      <w:r w:rsidR="006A2447">
        <w:t>上读取的。</w:t>
      </w:r>
    </w:p>
    <w:p w14:paraId="799B7734" w14:textId="77777777" w:rsidR="0003087D" w:rsidRPr="00BF3AAE" w:rsidRDefault="0003087D" w:rsidP="001513E7">
      <w:pPr>
        <w:ind w:leftChars="200" w:left="840" w:hangingChars="200" w:hanging="420"/>
        <w:rPr>
          <w:rFonts w:asciiTheme="minorEastAsia" w:eastAsiaTheme="minorEastAsia" w:hAnsiTheme="minorEastAsia"/>
          <w:szCs w:val="21"/>
        </w:rPr>
      </w:pPr>
    </w:p>
    <w:p w14:paraId="5C3907BD" w14:textId="77777777" w:rsidR="00890394" w:rsidRPr="00BF3AAE" w:rsidRDefault="00890394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默认数据</w:t>
      </w:r>
    </w:p>
    <w:p w14:paraId="12EAD5A0" w14:textId="77777777" w:rsidR="008618D4" w:rsidRPr="00BF3AAE" w:rsidRDefault="008618D4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默认数据用于</w:t>
      </w:r>
    </w:p>
    <w:p w14:paraId="5612072F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系统中新增加数据时</w:t>
      </w:r>
    </w:p>
    <w:p w14:paraId="0CAA686D" w14:textId="77777777" w:rsidR="008618D4" w:rsidRPr="00BF3AAE" w:rsidRDefault="008618D4" w:rsidP="008618D4">
      <w:pPr>
        <w:pStyle w:val="ab"/>
        <w:numPr>
          <w:ilvl w:val="0"/>
          <w:numId w:val="34"/>
        </w:numPr>
        <w:ind w:firstLineChars="0"/>
        <w:rPr>
          <w:rFonts w:asciiTheme="minorEastAsia" w:eastAsiaTheme="minorEastAsia" w:hAnsiTheme="minorEastAsia" w:cs="Times-Roman+2"/>
          <w:kern w:val="0"/>
          <w:szCs w:val="21"/>
        </w:rPr>
      </w:pPr>
      <w:r w:rsidRPr="00BF3AAE">
        <w:rPr>
          <w:rFonts w:asciiTheme="minorEastAsia" w:eastAsiaTheme="minorEastAsia" w:hAnsiTheme="minorEastAsia" w:cs="Times-Roman+2" w:hint="eastAsia"/>
          <w:kern w:val="0"/>
          <w:szCs w:val="21"/>
        </w:rPr>
        <w:t>编辑数据时不小心将相关内容清空，</w:t>
      </w:r>
    </w:p>
    <w:p w14:paraId="0074C29E" w14:textId="77777777" w:rsidR="008618D4" w:rsidRPr="00BF3AAE" w:rsidRDefault="008618D4" w:rsidP="00BB1286">
      <w:pPr>
        <w:rPr>
          <w:rFonts w:asciiTheme="minorEastAsia" w:eastAsiaTheme="minorEastAsia" w:hAnsiTheme="minorEastAsia" w:cs="Times-Roman+2"/>
          <w:kern w:val="0"/>
          <w:szCs w:val="21"/>
        </w:rPr>
      </w:pPr>
    </w:p>
    <w:p w14:paraId="1A5AD089" w14:textId="45B42EE0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1</w:t>
      </w:r>
      <w:r w:rsidRPr="00BF3AAE">
        <w:rPr>
          <w:rFonts w:hint="eastAsia"/>
        </w:rPr>
        <w:t>：</w:t>
      </w:r>
      <w:r w:rsidR="00BD4DA4">
        <w:rPr>
          <w:rFonts w:hint="eastAsia"/>
        </w:rPr>
        <w:t>显示某只股票历史数据是，默认为最近一个月</w:t>
      </w:r>
    </w:p>
    <w:p w14:paraId="28FEE6E6" w14:textId="60C848B3" w:rsidR="004C3945" w:rsidRPr="00BF3AAE" w:rsidRDefault="004C3945" w:rsidP="00533A43">
      <w:pPr>
        <w:ind w:leftChars="200" w:left="840" w:hangingChars="200" w:hanging="420"/>
      </w:pPr>
      <w:r w:rsidRPr="00BF3AAE">
        <w:rPr>
          <w:rFonts w:hint="eastAsia"/>
        </w:rPr>
        <w:t>Default</w:t>
      </w:r>
      <w:r w:rsidR="00007587" w:rsidRPr="00BF3AAE">
        <w:t>2</w:t>
      </w:r>
      <w:r w:rsidRPr="00BF3AAE">
        <w:rPr>
          <w:rFonts w:hint="eastAsia"/>
        </w:rPr>
        <w:t>：</w:t>
      </w:r>
      <w:r w:rsidR="00EC6EC0">
        <w:rPr>
          <w:rFonts w:hint="eastAsia"/>
        </w:rPr>
        <w:t>查看大盘时，默认为</w:t>
      </w:r>
      <w:r w:rsidR="00ED6B9D">
        <w:rPr>
          <w:rFonts w:hint="eastAsia"/>
        </w:rPr>
        <w:t>上证指数</w:t>
      </w:r>
      <w:r w:rsidR="00C06D44">
        <w:rPr>
          <w:rFonts w:hint="eastAsia"/>
        </w:rPr>
        <w:t>，时间默认为实时行情。</w:t>
      </w:r>
    </w:p>
    <w:p w14:paraId="4E66EC18" w14:textId="77777777" w:rsidR="0003087D" w:rsidRPr="004D3C50" w:rsidRDefault="0003087D" w:rsidP="008618D4">
      <w:pPr>
        <w:ind w:firstLineChars="200" w:firstLine="420"/>
        <w:rPr>
          <w:rFonts w:asciiTheme="minorEastAsia" w:eastAsiaTheme="minorEastAsia" w:hAnsiTheme="minorEastAsia" w:cs="Times-Roman+2"/>
          <w:kern w:val="0"/>
          <w:szCs w:val="21"/>
        </w:rPr>
      </w:pPr>
    </w:p>
    <w:p w14:paraId="5D7C30A7" w14:textId="77777777" w:rsidR="00AB0F49" w:rsidRPr="00BF3AAE" w:rsidRDefault="00F005D3" w:rsidP="00F005D3">
      <w:pPr>
        <w:pStyle w:val="3"/>
        <w:numPr>
          <w:ilvl w:val="2"/>
          <w:numId w:val="2"/>
        </w:numPr>
        <w:spacing w:line="415" w:lineRule="auto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lastRenderedPageBreak/>
        <w:t>数据格式要求</w:t>
      </w:r>
    </w:p>
    <w:p w14:paraId="73E61846" w14:textId="3E0FECAD" w:rsidR="00A55759" w:rsidRDefault="00DC6C67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  <w:szCs w:val="21"/>
        </w:rPr>
        <w:t>Format</w:t>
      </w:r>
      <w:r w:rsidRPr="00BF3AAE">
        <w:rPr>
          <w:rFonts w:asciiTheme="minorEastAsia" w:eastAsiaTheme="minorEastAsia" w:hAnsiTheme="minorEastAsia"/>
          <w:szCs w:val="21"/>
        </w:rPr>
        <w:t>1：</w:t>
      </w:r>
      <w:r w:rsidR="00C06D44">
        <w:rPr>
          <w:rFonts w:asciiTheme="minorEastAsia" w:eastAsiaTheme="minorEastAsia" w:hAnsiTheme="minorEastAsia"/>
          <w:szCs w:val="21"/>
        </w:rPr>
        <w:t>小数统一精确到小数点</w:t>
      </w:r>
      <w:r w:rsidR="00AF7354">
        <w:rPr>
          <w:rFonts w:asciiTheme="minorEastAsia" w:eastAsiaTheme="minorEastAsia" w:hAnsiTheme="minorEastAsia"/>
        </w:rPr>
        <w:t>后两位</w:t>
      </w:r>
    </w:p>
    <w:p w14:paraId="03F77188" w14:textId="229DA5C3" w:rsidR="00AF7354" w:rsidRPr="00A55759" w:rsidRDefault="00AF7354" w:rsidP="00C06D44">
      <w:pPr>
        <w:pStyle w:val="ab"/>
        <w:ind w:left="360" w:firstLineChars="0" w:firstLine="0"/>
        <w:jc w:val="left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Format</w:t>
      </w:r>
      <w:r>
        <w:rPr>
          <w:rFonts w:asciiTheme="minorEastAsia" w:eastAsiaTheme="minorEastAsia" w:hAnsiTheme="minorEastAsia"/>
        </w:rPr>
        <w:t>2：日期格式为</w:t>
      </w:r>
      <w:r>
        <w:rPr>
          <w:rFonts w:asciiTheme="minorEastAsia" w:eastAsiaTheme="minorEastAsia" w:hAnsiTheme="minorEastAsia" w:hint="eastAsia"/>
        </w:rPr>
        <w:t>****-**-**</w:t>
      </w:r>
    </w:p>
    <w:p w14:paraId="5D3E194F" w14:textId="77777777" w:rsidR="001E45A6" w:rsidRPr="00BF3AAE" w:rsidRDefault="001E45A6" w:rsidP="00BB1286">
      <w:pPr>
        <w:rPr>
          <w:rFonts w:asciiTheme="minorEastAsia" w:eastAsiaTheme="minorEastAsia" w:hAnsiTheme="minorEastAsia"/>
          <w:szCs w:val="21"/>
        </w:rPr>
      </w:pPr>
    </w:p>
    <w:p w14:paraId="325DCA7C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3.6</w:t>
      </w:r>
      <w:r w:rsidR="00166403" w:rsidRPr="00BF3AAE">
        <w:rPr>
          <w:rFonts w:asciiTheme="minorEastAsia" w:eastAsiaTheme="minorEastAsia" w:hAnsiTheme="minorEastAsia" w:hint="eastAsia"/>
          <w:lang w:eastAsia="zh-CN"/>
        </w:rPr>
        <w:t xml:space="preserve"> </w:t>
      </w:r>
      <w:r w:rsidRPr="00BF3AAE">
        <w:rPr>
          <w:rFonts w:asciiTheme="minorEastAsia" w:eastAsiaTheme="minorEastAsia" w:hAnsiTheme="minorEastAsia" w:hint="eastAsia"/>
          <w:lang w:eastAsia="zh-CN"/>
        </w:rPr>
        <w:t>其他需求</w:t>
      </w:r>
    </w:p>
    <w:p w14:paraId="532DC845" w14:textId="77777777" w:rsidR="00875B7A" w:rsidRPr="00BF3AAE" w:rsidRDefault="00875B7A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E68D503" w14:textId="77777777" w:rsidR="00625113" w:rsidRPr="00BF3AAE" w:rsidRDefault="00625113" w:rsidP="00BB1286">
      <w:pPr>
        <w:pStyle w:val="2"/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附录</w:t>
      </w:r>
    </w:p>
    <w:p w14:paraId="36C094AE" w14:textId="77777777" w:rsidR="006A45E5" w:rsidRPr="00BF3AAE" w:rsidRDefault="006A45E5" w:rsidP="005574F3">
      <w:pPr>
        <w:ind w:firstLineChars="200" w:firstLine="420"/>
        <w:rPr>
          <w:rFonts w:asciiTheme="minorEastAsia" w:eastAsiaTheme="minorEastAsia" w:hAnsiTheme="minorEastAsia"/>
        </w:rPr>
      </w:pPr>
    </w:p>
    <w:p w14:paraId="1514A0B8" w14:textId="77777777" w:rsidR="00B65F55" w:rsidRPr="00BF3AAE" w:rsidRDefault="00B65F55" w:rsidP="006A45E5">
      <w:pPr>
        <w:ind w:firstLineChars="200" w:firstLine="562"/>
        <w:jc w:val="center"/>
        <w:rPr>
          <w:rFonts w:asciiTheme="minorEastAsia" w:eastAsiaTheme="minorEastAsia" w:hAnsiTheme="minorEastAsia"/>
          <w:b/>
          <w:sz w:val="28"/>
          <w:szCs w:val="28"/>
        </w:rPr>
      </w:pPr>
    </w:p>
    <w:sectPr w:rsidR="00B65F55" w:rsidRPr="00BF3AAE" w:rsidSect="00D851E4">
      <w:footerReference w:type="default" r:id="rId11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411E4" w14:textId="77777777" w:rsidR="00020373" w:rsidRDefault="00020373">
      <w:r>
        <w:separator/>
      </w:r>
    </w:p>
  </w:endnote>
  <w:endnote w:type="continuationSeparator" w:id="0">
    <w:p w14:paraId="0DD67C02" w14:textId="77777777" w:rsidR="00020373" w:rsidRDefault="0002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38962D14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4C2391" w14:textId="77777777" w:rsidR="00EC6EC0" w:rsidRPr="004C4285" w:rsidRDefault="00EC6EC0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Content>
      <w:sdt>
        <w:sdtPr>
          <w:id w:val="603001449"/>
          <w:docPartObj>
            <w:docPartGallery w:val="Page Numbers (Top of Page)"/>
            <w:docPartUnique/>
          </w:docPartObj>
        </w:sdtPr>
        <w:sdtContent>
          <w:p w14:paraId="0DAEDE29" w14:textId="77777777" w:rsidR="00EC6EC0" w:rsidRDefault="00EC6EC0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15F5B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15F5B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8D7828" w14:textId="77777777" w:rsidR="00EC6EC0" w:rsidRPr="004C4285" w:rsidRDefault="00EC6EC0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1FCE60" w14:textId="77777777" w:rsidR="00020373" w:rsidRDefault="00020373">
      <w:r>
        <w:separator/>
      </w:r>
    </w:p>
  </w:footnote>
  <w:footnote w:type="continuationSeparator" w:id="0">
    <w:p w14:paraId="509FDAB8" w14:textId="77777777" w:rsidR="00020373" w:rsidRDefault="000203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E9449" w14:textId="77777777" w:rsidR="00EC6EC0" w:rsidRPr="00D851E4" w:rsidRDefault="00EC6EC0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系统软件需求规格说明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DE3CA7"/>
    <w:multiLevelType w:val="hybridMultilevel"/>
    <w:tmpl w:val="A9D02EB4"/>
    <w:lvl w:ilvl="0" w:tplc="70D625F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8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3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1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3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6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8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28"/>
  </w:num>
  <w:num w:numId="4">
    <w:abstractNumId w:val="6"/>
  </w:num>
  <w:num w:numId="5">
    <w:abstractNumId w:val="0"/>
  </w:num>
  <w:num w:numId="6">
    <w:abstractNumId w:val="27"/>
  </w:num>
  <w:num w:numId="7">
    <w:abstractNumId w:val="15"/>
  </w:num>
  <w:num w:numId="8">
    <w:abstractNumId w:val="3"/>
  </w:num>
  <w:num w:numId="9">
    <w:abstractNumId w:val="35"/>
  </w:num>
  <w:num w:numId="10">
    <w:abstractNumId w:val="4"/>
  </w:num>
  <w:num w:numId="11">
    <w:abstractNumId w:val="34"/>
  </w:num>
  <w:num w:numId="12">
    <w:abstractNumId w:val="13"/>
  </w:num>
  <w:num w:numId="13">
    <w:abstractNumId w:val="37"/>
  </w:num>
  <w:num w:numId="14">
    <w:abstractNumId w:val="30"/>
  </w:num>
  <w:num w:numId="15">
    <w:abstractNumId w:val="11"/>
  </w:num>
  <w:num w:numId="16">
    <w:abstractNumId w:val="2"/>
  </w:num>
  <w:num w:numId="17">
    <w:abstractNumId w:val="31"/>
  </w:num>
  <w:num w:numId="18">
    <w:abstractNumId w:val="7"/>
  </w:num>
  <w:num w:numId="19">
    <w:abstractNumId w:val="36"/>
  </w:num>
  <w:num w:numId="20">
    <w:abstractNumId w:val="25"/>
  </w:num>
  <w:num w:numId="21">
    <w:abstractNumId w:val="1"/>
  </w:num>
  <w:num w:numId="22">
    <w:abstractNumId w:val="29"/>
  </w:num>
  <w:num w:numId="23">
    <w:abstractNumId w:val="18"/>
  </w:num>
  <w:num w:numId="24">
    <w:abstractNumId w:val="17"/>
  </w:num>
  <w:num w:numId="25">
    <w:abstractNumId w:val="33"/>
  </w:num>
  <w:num w:numId="26">
    <w:abstractNumId w:val="19"/>
  </w:num>
  <w:num w:numId="27">
    <w:abstractNumId w:val="12"/>
  </w:num>
  <w:num w:numId="28">
    <w:abstractNumId w:val="9"/>
  </w:num>
  <w:num w:numId="29">
    <w:abstractNumId w:val="8"/>
  </w:num>
  <w:num w:numId="30">
    <w:abstractNumId w:val="24"/>
  </w:num>
  <w:num w:numId="31">
    <w:abstractNumId w:val="21"/>
  </w:num>
  <w:num w:numId="32">
    <w:abstractNumId w:val="20"/>
  </w:num>
  <w:num w:numId="33">
    <w:abstractNumId w:val="14"/>
  </w:num>
  <w:num w:numId="34">
    <w:abstractNumId w:val="10"/>
  </w:num>
  <w:num w:numId="35">
    <w:abstractNumId w:val="38"/>
  </w:num>
  <w:num w:numId="36">
    <w:abstractNumId w:val="23"/>
  </w:num>
  <w:num w:numId="37">
    <w:abstractNumId w:val="22"/>
  </w:num>
  <w:num w:numId="38">
    <w:abstractNumId w:val="32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113"/>
    <w:rsid w:val="000053F3"/>
    <w:rsid w:val="00007587"/>
    <w:rsid w:val="0001084C"/>
    <w:rsid w:val="000120A3"/>
    <w:rsid w:val="0002037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67793"/>
    <w:rsid w:val="00072D1F"/>
    <w:rsid w:val="00073831"/>
    <w:rsid w:val="0008110C"/>
    <w:rsid w:val="00083C8F"/>
    <w:rsid w:val="0009133E"/>
    <w:rsid w:val="000923DA"/>
    <w:rsid w:val="00093400"/>
    <w:rsid w:val="000948D5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3F99"/>
    <w:rsid w:val="000E69BB"/>
    <w:rsid w:val="000E7ADF"/>
    <w:rsid w:val="000F4940"/>
    <w:rsid w:val="000F6FF3"/>
    <w:rsid w:val="001032E8"/>
    <w:rsid w:val="00106C2C"/>
    <w:rsid w:val="0011069D"/>
    <w:rsid w:val="00111733"/>
    <w:rsid w:val="00112380"/>
    <w:rsid w:val="0011278C"/>
    <w:rsid w:val="00123A32"/>
    <w:rsid w:val="0012664C"/>
    <w:rsid w:val="00127581"/>
    <w:rsid w:val="00131D74"/>
    <w:rsid w:val="0013386C"/>
    <w:rsid w:val="001365D8"/>
    <w:rsid w:val="0014271B"/>
    <w:rsid w:val="001435B2"/>
    <w:rsid w:val="00145D1C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4835"/>
    <w:rsid w:val="001756E2"/>
    <w:rsid w:val="001779D7"/>
    <w:rsid w:val="00181115"/>
    <w:rsid w:val="00182E6F"/>
    <w:rsid w:val="001A2565"/>
    <w:rsid w:val="001B10C1"/>
    <w:rsid w:val="001B1136"/>
    <w:rsid w:val="001B1E93"/>
    <w:rsid w:val="001B4BA8"/>
    <w:rsid w:val="001C7A10"/>
    <w:rsid w:val="001D27B7"/>
    <w:rsid w:val="001D4A26"/>
    <w:rsid w:val="001D7C02"/>
    <w:rsid w:val="001E197B"/>
    <w:rsid w:val="001E371E"/>
    <w:rsid w:val="001E3770"/>
    <w:rsid w:val="001E4069"/>
    <w:rsid w:val="001E45A6"/>
    <w:rsid w:val="001F4D18"/>
    <w:rsid w:val="001F7A71"/>
    <w:rsid w:val="0020334A"/>
    <w:rsid w:val="0021483D"/>
    <w:rsid w:val="00215036"/>
    <w:rsid w:val="00220931"/>
    <w:rsid w:val="0024132C"/>
    <w:rsid w:val="00241F2B"/>
    <w:rsid w:val="00243000"/>
    <w:rsid w:val="00245745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0FD0"/>
    <w:rsid w:val="00285C95"/>
    <w:rsid w:val="002875CD"/>
    <w:rsid w:val="002902CA"/>
    <w:rsid w:val="002911FD"/>
    <w:rsid w:val="00292EFB"/>
    <w:rsid w:val="00294E77"/>
    <w:rsid w:val="00297D3A"/>
    <w:rsid w:val="002B4836"/>
    <w:rsid w:val="002C0AB5"/>
    <w:rsid w:val="002C637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455FA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1DF0"/>
    <w:rsid w:val="003A317E"/>
    <w:rsid w:val="003A74EE"/>
    <w:rsid w:val="003B0F8D"/>
    <w:rsid w:val="003B1514"/>
    <w:rsid w:val="003B7C1B"/>
    <w:rsid w:val="003C3711"/>
    <w:rsid w:val="003D1126"/>
    <w:rsid w:val="003D3B92"/>
    <w:rsid w:val="003D552D"/>
    <w:rsid w:val="003D7F3F"/>
    <w:rsid w:val="003E43D7"/>
    <w:rsid w:val="003E6CE5"/>
    <w:rsid w:val="003F10F4"/>
    <w:rsid w:val="003F62B7"/>
    <w:rsid w:val="003F7297"/>
    <w:rsid w:val="003F7E7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04C4"/>
    <w:rsid w:val="004323A6"/>
    <w:rsid w:val="00432791"/>
    <w:rsid w:val="004327D1"/>
    <w:rsid w:val="00433518"/>
    <w:rsid w:val="00433DC3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3FD"/>
    <w:rsid w:val="004C0DA8"/>
    <w:rsid w:val="004C164F"/>
    <w:rsid w:val="004C3945"/>
    <w:rsid w:val="004C3D02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4E62F8"/>
    <w:rsid w:val="00506A85"/>
    <w:rsid w:val="00507E33"/>
    <w:rsid w:val="0051572F"/>
    <w:rsid w:val="00515F5B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A63DF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5185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2447"/>
    <w:rsid w:val="006A2C87"/>
    <w:rsid w:val="006A45E5"/>
    <w:rsid w:val="006A58F0"/>
    <w:rsid w:val="006C00B7"/>
    <w:rsid w:val="006C1CE3"/>
    <w:rsid w:val="006D2DD2"/>
    <w:rsid w:val="006D5474"/>
    <w:rsid w:val="006E0D81"/>
    <w:rsid w:val="006F3688"/>
    <w:rsid w:val="006F79FC"/>
    <w:rsid w:val="0070206C"/>
    <w:rsid w:val="00702E57"/>
    <w:rsid w:val="00711691"/>
    <w:rsid w:val="007168AF"/>
    <w:rsid w:val="00721DB4"/>
    <w:rsid w:val="00730C1F"/>
    <w:rsid w:val="00736465"/>
    <w:rsid w:val="00743998"/>
    <w:rsid w:val="007449E2"/>
    <w:rsid w:val="00745AA9"/>
    <w:rsid w:val="00746CDC"/>
    <w:rsid w:val="00752926"/>
    <w:rsid w:val="00754849"/>
    <w:rsid w:val="00757ACC"/>
    <w:rsid w:val="00765A7F"/>
    <w:rsid w:val="00767C7F"/>
    <w:rsid w:val="007742CC"/>
    <w:rsid w:val="00774858"/>
    <w:rsid w:val="00775F31"/>
    <w:rsid w:val="00777974"/>
    <w:rsid w:val="00781033"/>
    <w:rsid w:val="0078584D"/>
    <w:rsid w:val="00790AAB"/>
    <w:rsid w:val="00790EEF"/>
    <w:rsid w:val="00797A05"/>
    <w:rsid w:val="007A134B"/>
    <w:rsid w:val="007A1D21"/>
    <w:rsid w:val="007B2691"/>
    <w:rsid w:val="007B353E"/>
    <w:rsid w:val="007B4877"/>
    <w:rsid w:val="007B4DE1"/>
    <w:rsid w:val="007B6245"/>
    <w:rsid w:val="007C0304"/>
    <w:rsid w:val="007C5DD1"/>
    <w:rsid w:val="007C63A5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528AD"/>
    <w:rsid w:val="00855B87"/>
    <w:rsid w:val="008618D4"/>
    <w:rsid w:val="00862A6B"/>
    <w:rsid w:val="00862C5E"/>
    <w:rsid w:val="008632AB"/>
    <w:rsid w:val="00867179"/>
    <w:rsid w:val="00872C96"/>
    <w:rsid w:val="00873945"/>
    <w:rsid w:val="00875B7A"/>
    <w:rsid w:val="008868D7"/>
    <w:rsid w:val="008871B3"/>
    <w:rsid w:val="00890394"/>
    <w:rsid w:val="00897049"/>
    <w:rsid w:val="008A2B16"/>
    <w:rsid w:val="008A60BB"/>
    <w:rsid w:val="008A7C1D"/>
    <w:rsid w:val="008B13AE"/>
    <w:rsid w:val="008B1753"/>
    <w:rsid w:val="008B7D80"/>
    <w:rsid w:val="008C1BF2"/>
    <w:rsid w:val="008C2FCF"/>
    <w:rsid w:val="008C4869"/>
    <w:rsid w:val="008C52D0"/>
    <w:rsid w:val="008C7550"/>
    <w:rsid w:val="008D0D8C"/>
    <w:rsid w:val="008D1CFA"/>
    <w:rsid w:val="008D5C72"/>
    <w:rsid w:val="008E5E73"/>
    <w:rsid w:val="008F21E4"/>
    <w:rsid w:val="008F6D1D"/>
    <w:rsid w:val="00901477"/>
    <w:rsid w:val="00902E22"/>
    <w:rsid w:val="00906001"/>
    <w:rsid w:val="00912B28"/>
    <w:rsid w:val="00912D49"/>
    <w:rsid w:val="009148C8"/>
    <w:rsid w:val="00916D28"/>
    <w:rsid w:val="00921223"/>
    <w:rsid w:val="0092249B"/>
    <w:rsid w:val="00923B1A"/>
    <w:rsid w:val="009263D5"/>
    <w:rsid w:val="0092707F"/>
    <w:rsid w:val="009413CA"/>
    <w:rsid w:val="00945C5F"/>
    <w:rsid w:val="0095090A"/>
    <w:rsid w:val="00955BF0"/>
    <w:rsid w:val="0095659F"/>
    <w:rsid w:val="00956DD9"/>
    <w:rsid w:val="00960E08"/>
    <w:rsid w:val="00962869"/>
    <w:rsid w:val="00962DA8"/>
    <w:rsid w:val="0096311D"/>
    <w:rsid w:val="009714C3"/>
    <w:rsid w:val="009748C4"/>
    <w:rsid w:val="009756B5"/>
    <w:rsid w:val="00976BBF"/>
    <w:rsid w:val="009800CD"/>
    <w:rsid w:val="009936EE"/>
    <w:rsid w:val="00993D2A"/>
    <w:rsid w:val="00994206"/>
    <w:rsid w:val="0099591F"/>
    <w:rsid w:val="009B60E6"/>
    <w:rsid w:val="009D20D2"/>
    <w:rsid w:val="009E07D1"/>
    <w:rsid w:val="009E0E26"/>
    <w:rsid w:val="009F41A6"/>
    <w:rsid w:val="00A00117"/>
    <w:rsid w:val="00A05119"/>
    <w:rsid w:val="00A1016B"/>
    <w:rsid w:val="00A15C96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3761E"/>
    <w:rsid w:val="00A41FB0"/>
    <w:rsid w:val="00A4595E"/>
    <w:rsid w:val="00A4664C"/>
    <w:rsid w:val="00A47165"/>
    <w:rsid w:val="00A5132B"/>
    <w:rsid w:val="00A54984"/>
    <w:rsid w:val="00A55571"/>
    <w:rsid w:val="00A55759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A7DFF"/>
    <w:rsid w:val="00AB0F49"/>
    <w:rsid w:val="00AB1ECF"/>
    <w:rsid w:val="00AC289D"/>
    <w:rsid w:val="00AD1665"/>
    <w:rsid w:val="00AD4936"/>
    <w:rsid w:val="00AE190F"/>
    <w:rsid w:val="00AE3D03"/>
    <w:rsid w:val="00AE7F12"/>
    <w:rsid w:val="00AF7354"/>
    <w:rsid w:val="00B010A9"/>
    <w:rsid w:val="00B05AA0"/>
    <w:rsid w:val="00B12A8A"/>
    <w:rsid w:val="00B143BE"/>
    <w:rsid w:val="00B1671B"/>
    <w:rsid w:val="00B16B89"/>
    <w:rsid w:val="00B175A2"/>
    <w:rsid w:val="00B21BB3"/>
    <w:rsid w:val="00B228FD"/>
    <w:rsid w:val="00B32D87"/>
    <w:rsid w:val="00B33D95"/>
    <w:rsid w:val="00B33F4D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2BD"/>
    <w:rsid w:val="00B85988"/>
    <w:rsid w:val="00B8798B"/>
    <w:rsid w:val="00B9211C"/>
    <w:rsid w:val="00B928C5"/>
    <w:rsid w:val="00B92EE3"/>
    <w:rsid w:val="00B94EEE"/>
    <w:rsid w:val="00BA4572"/>
    <w:rsid w:val="00BA4A0F"/>
    <w:rsid w:val="00BA7ECF"/>
    <w:rsid w:val="00BB02DB"/>
    <w:rsid w:val="00BB1286"/>
    <w:rsid w:val="00BB28F5"/>
    <w:rsid w:val="00BB3EE6"/>
    <w:rsid w:val="00BB62CB"/>
    <w:rsid w:val="00BB6929"/>
    <w:rsid w:val="00BD4DA4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06D44"/>
    <w:rsid w:val="00C130D1"/>
    <w:rsid w:val="00C14D6F"/>
    <w:rsid w:val="00C179BF"/>
    <w:rsid w:val="00C215DB"/>
    <w:rsid w:val="00C233EC"/>
    <w:rsid w:val="00C35E40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2EB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DDF"/>
    <w:rsid w:val="00CD1442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1F39"/>
    <w:rsid w:val="00D33867"/>
    <w:rsid w:val="00D4384E"/>
    <w:rsid w:val="00D43FB1"/>
    <w:rsid w:val="00D43FB5"/>
    <w:rsid w:val="00D46B91"/>
    <w:rsid w:val="00D47835"/>
    <w:rsid w:val="00D53045"/>
    <w:rsid w:val="00D5326E"/>
    <w:rsid w:val="00D5485C"/>
    <w:rsid w:val="00D61999"/>
    <w:rsid w:val="00D67522"/>
    <w:rsid w:val="00D677F1"/>
    <w:rsid w:val="00D72200"/>
    <w:rsid w:val="00D739A5"/>
    <w:rsid w:val="00D851E4"/>
    <w:rsid w:val="00D92686"/>
    <w:rsid w:val="00D92D65"/>
    <w:rsid w:val="00D943E4"/>
    <w:rsid w:val="00D949E3"/>
    <w:rsid w:val="00D94D7F"/>
    <w:rsid w:val="00D96538"/>
    <w:rsid w:val="00D96EBD"/>
    <w:rsid w:val="00DB6695"/>
    <w:rsid w:val="00DC0DD2"/>
    <w:rsid w:val="00DC26FB"/>
    <w:rsid w:val="00DC638F"/>
    <w:rsid w:val="00DC64EC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451C8"/>
    <w:rsid w:val="00E50904"/>
    <w:rsid w:val="00E65AA7"/>
    <w:rsid w:val="00E74F7D"/>
    <w:rsid w:val="00E85665"/>
    <w:rsid w:val="00E95CAA"/>
    <w:rsid w:val="00EA3AD3"/>
    <w:rsid w:val="00EB4665"/>
    <w:rsid w:val="00EB4EF0"/>
    <w:rsid w:val="00EB56C6"/>
    <w:rsid w:val="00EB7F17"/>
    <w:rsid w:val="00EC0571"/>
    <w:rsid w:val="00EC6EC0"/>
    <w:rsid w:val="00ED1055"/>
    <w:rsid w:val="00ED1BEF"/>
    <w:rsid w:val="00ED6B9D"/>
    <w:rsid w:val="00EE7B0E"/>
    <w:rsid w:val="00F005D3"/>
    <w:rsid w:val="00F02B70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0FA1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EADFA1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6B8DED-C3E5-47FB-A434-4A8C06F38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2945</TotalTime>
  <Pages>9</Pages>
  <Words>511</Words>
  <Characters>2915</Characters>
  <Application>Microsoft Office Word</Application>
  <DocSecurity>0</DocSecurity>
  <Lines>24</Lines>
  <Paragraphs>6</Paragraphs>
  <ScaleCrop>false</ScaleCrop>
  <Company>nju</Company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吕德超</cp:lastModifiedBy>
  <cp:revision>120</cp:revision>
  <dcterms:created xsi:type="dcterms:W3CDTF">2015-10-07T01:34:00Z</dcterms:created>
  <dcterms:modified xsi:type="dcterms:W3CDTF">2016-03-04T09:07:00Z</dcterms:modified>
</cp:coreProperties>
</file>